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43AC" w14:textId="77777777" w:rsidR="000B657F" w:rsidRPr="00BB4E98" w:rsidRDefault="00BB4E98" w:rsidP="00863803">
      <w:pPr>
        <w:rPr>
          <w:b/>
          <w:sz w:val="24"/>
        </w:rPr>
      </w:pPr>
      <w:r>
        <w:rPr>
          <w:rFonts w:hint="eastAsia"/>
          <w:b/>
          <w:sz w:val="24"/>
        </w:rPr>
        <w:t>Java</w:t>
      </w:r>
      <w:r w:rsidR="000B657F" w:rsidRPr="00BB4E98">
        <w:rPr>
          <w:rFonts w:hint="eastAsia"/>
          <w:b/>
          <w:sz w:val="24"/>
        </w:rPr>
        <w:t>基本概念：</w:t>
      </w:r>
    </w:p>
    <w:p w14:paraId="6921E351" w14:textId="22FE9ED1" w:rsidR="00863803" w:rsidRDefault="00182767" w:rsidP="000D410B">
      <w:pPr>
        <w:pStyle w:val="af"/>
        <w:numPr>
          <w:ilvl w:val="0"/>
          <w:numId w:val="12"/>
        </w:numPr>
        <w:ind w:firstLineChars="0"/>
        <w:rPr>
          <w:b/>
          <w:bCs/>
          <w:sz w:val="24"/>
        </w:rPr>
      </w:pPr>
      <w:r>
        <w:rPr>
          <w:rFonts w:hint="eastAsia"/>
          <w:b/>
          <w:bCs/>
          <w:sz w:val="24"/>
        </w:rPr>
        <w:t>标识符</w:t>
      </w:r>
      <w:r w:rsidR="00BB4E98" w:rsidRPr="000D410B">
        <w:rPr>
          <w:rFonts w:hint="eastAsia"/>
          <w:b/>
          <w:bCs/>
          <w:sz w:val="24"/>
        </w:rPr>
        <w:t>P37</w:t>
      </w:r>
    </w:p>
    <w:p w14:paraId="1D1F706D" w14:textId="42CB25E0" w:rsidR="00182767" w:rsidRPr="00182767" w:rsidRDefault="00182767" w:rsidP="00182767">
      <w:pPr>
        <w:ind w:left="420"/>
        <w:rPr>
          <w:szCs w:val="21"/>
        </w:rPr>
      </w:pPr>
      <w:r w:rsidRPr="00182767">
        <w:rPr>
          <w:rFonts w:hint="eastAsia"/>
          <w:szCs w:val="21"/>
        </w:rPr>
        <w:t>标识符的开头必须是英文字母、下划线或美元符号。</w:t>
      </w:r>
    </w:p>
    <w:p w14:paraId="0678D879" w14:textId="0DAB28DA" w:rsidR="00182767" w:rsidRDefault="00182767" w:rsidP="00182767">
      <w:pPr>
        <w:ind w:left="420"/>
        <w:rPr>
          <w:szCs w:val="21"/>
        </w:rPr>
      </w:pPr>
      <w:r w:rsidRPr="00182767">
        <w:rPr>
          <w:rFonts w:hint="eastAsia"/>
          <w:szCs w:val="21"/>
        </w:rPr>
        <w:t>标识符不能包含空格，只能含‘</w:t>
      </w:r>
      <w:r w:rsidRPr="00182767">
        <w:rPr>
          <w:rFonts w:hint="eastAsia"/>
          <w:szCs w:val="21"/>
        </w:rPr>
        <w:t>$</w:t>
      </w:r>
      <w:r w:rsidRPr="00182767">
        <w:rPr>
          <w:rFonts w:hint="eastAsia"/>
          <w:szCs w:val="21"/>
        </w:rPr>
        <w:t>’，不能包含‘</w:t>
      </w:r>
      <w:r w:rsidRPr="00182767">
        <w:rPr>
          <w:rFonts w:hint="eastAsia"/>
          <w:szCs w:val="21"/>
        </w:rPr>
        <w:t>#</w:t>
      </w:r>
      <w:r w:rsidRPr="00182767">
        <w:rPr>
          <w:rFonts w:hint="eastAsia"/>
          <w:szCs w:val="21"/>
        </w:rPr>
        <w:t>’、‘</w:t>
      </w:r>
      <w:r w:rsidRPr="00182767">
        <w:rPr>
          <w:rFonts w:hint="eastAsia"/>
          <w:szCs w:val="21"/>
        </w:rPr>
        <w:t>&amp;</w:t>
      </w:r>
      <w:r w:rsidRPr="00182767">
        <w:rPr>
          <w:rFonts w:hint="eastAsia"/>
          <w:szCs w:val="21"/>
        </w:rPr>
        <w:t>’、‘</w:t>
      </w:r>
      <w:r w:rsidRPr="00182767">
        <w:rPr>
          <w:rFonts w:hint="eastAsia"/>
          <w:szCs w:val="21"/>
        </w:rPr>
        <w:t>@</w:t>
      </w:r>
      <w:r w:rsidRPr="00182767">
        <w:rPr>
          <w:rFonts w:hint="eastAsia"/>
          <w:szCs w:val="21"/>
        </w:rPr>
        <w:t>’等其他特殊字符</w:t>
      </w:r>
    </w:p>
    <w:p w14:paraId="7A4AFE32" w14:textId="60C4B142" w:rsidR="00182767" w:rsidRPr="00182767" w:rsidRDefault="00182767" w:rsidP="00182767">
      <w:pPr>
        <w:ind w:left="420"/>
        <w:rPr>
          <w:szCs w:val="21"/>
        </w:rPr>
      </w:pPr>
      <w:r>
        <w:rPr>
          <w:rFonts w:hint="eastAsia"/>
          <w:szCs w:val="21"/>
        </w:rPr>
        <w:t>命名规范</w:t>
      </w:r>
      <w:r>
        <w:rPr>
          <w:szCs w:val="21"/>
        </w:rPr>
        <w:t>:</w:t>
      </w:r>
    </w:p>
    <w:p w14:paraId="3660D310" w14:textId="2B6EB368" w:rsidR="00182767" w:rsidRPr="00182767" w:rsidRDefault="00182767" w:rsidP="00182767">
      <w:pPr>
        <w:ind w:left="420"/>
        <w:rPr>
          <w:szCs w:val="21"/>
        </w:rPr>
      </w:pPr>
      <w:r w:rsidRPr="00182767">
        <w:rPr>
          <w:rFonts w:hint="eastAsia"/>
          <w:szCs w:val="21"/>
        </w:rPr>
        <w:t>包名</w:t>
      </w:r>
      <w:r>
        <w:rPr>
          <w:rFonts w:hint="eastAsia"/>
          <w:szCs w:val="21"/>
        </w:rPr>
        <w:t>：</w:t>
      </w:r>
      <w:r w:rsidRPr="00182767">
        <w:rPr>
          <w:rFonts w:hint="eastAsia"/>
          <w:szCs w:val="21"/>
        </w:rPr>
        <w:t>全小写</w:t>
      </w:r>
    </w:p>
    <w:p w14:paraId="2F611AA2" w14:textId="50E56E4D" w:rsidR="00182767" w:rsidRPr="00182767" w:rsidRDefault="00182767" w:rsidP="00182767">
      <w:pPr>
        <w:ind w:left="420"/>
        <w:rPr>
          <w:szCs w:val="21"/>
        </w:rPr>
      </w:pPr>
      <w:r w:rsidRPr="00182767">
        <w:rPr>
          <w:rFonts w:hint="eastAsia"/>
          <w:szCs w:val="21"/>
        </w:rPr>
        <w:t>类名</w:t>
      </w:r>
      <w:r>
        <w:rPr>
          <w:rFonts w:hint="eastAsia"/>
          <w:szCs w:val="21"/>
        </w:rPr>
        <w:t>：</w:t>
      </w:r>
      <w:r w:rsidRPr="00182767">
        <w:rPr>
          <w:rFonts w:hint="eastAsia"/>
          <w:szCs w:val="21"/>
        </w:rPr>
        <w:t>首字母大写</w:t>
      </w:r>
    </w:p>
    <w:p w14:paraId="6C69D0C7" w14:textId="35DF7CB5" w:rsidR="00182767" w:rsidRDefault="00182767" w:rsidP="00182767">
      <w:pPr>
        <w:ind w:left="420"/>
        <w:rPr>
          <w:szCs w:val="21"/>
        </w:rPr>
      </w:pPr>
      <w:r w:rsidRPr="00182767">
        <w:rPr>
          <w:rFonts w:hint="eastAsia"/>
          <w:szCs w:val="21"/>
        </w:rPr>
        <w:t>接口名</w:t>
      </w:r>
      <w:r>
        <w:rPr>
          <w:rFonts w:hint="eastAsia"/>
          <w:szCs w:val="21"/>
        </w:rPr>
        <w:t>：</w:t>
      </w:r>
      <w:r w:rsidRPr="00182767">
        <w:rPr>
          <w:rFonts w:hint="eastAsia"/>
          <w:szCs w:val="21"/>
        </w:rPr>
        <w:t>首字母大写</w:t>
      </w:r>
    </w:p>
    <w:p w14:paraId="59BFFB40" w14:textId="6DB612D9" w:rsidR="0082258C" w:rsidRDefault="0082258C" w:rsidP="00182767">
      <w:pPr>
        <w:ind w:left="420"/>
        <w:rPr>
          <w:szCs w:val="21"/>
        </w:rPr>
      </w:pPr>
      <w:r>
        <w:rPr>
          <w:rFonts w:hint="eastAsia"/>
          <w:szCs w:val="21"/>
        </w:rPr>
        <w:t>方法名：首字母小写，中间每个单词的首字母大写</w:t>
      </w:r>
    </w:p>
    <w:p w14:paraId="7CFDEFDC" w14:textId="0C78EAD5" w:rsidR="0082258C" w:rsidRDefault="0082258C" w:rsidP="00182767">
      <w:pPr>
        <w:ind w:left="420"/>
        <w:rPr>
          <w:szCs w:val="21"/>
        </w:rPr>
      </w:pPr>
      <w:r>
        <w:rPr>
          <w:rFonts w:hint="eastAsia"/>
          <w:szCs w:val="21"/>
        </w:rPr>
        <w:t>变量名：全小写</w:t>
      </w:r>
    </w:p>
    <w:p w14:paraId="1F4C5CFA" w14:textId="04AF5E34" w:rsidR="0082258C" w:rsidRPr="00182767" w:rsidRDefault="0082258C" w:rsidP="0082258C">
      <w:pPr>
        <w:ind w:firstLine="420"/>
        <w:rPr>
          <w:szCs w:val="21"/>
        </w:rPr>
      </w:pPr>
      <w:r>
        <w:rPr>
          <w:rFonts w:hint="eastAsia"/>
          <w:szCs w:val="21"/>
        </w:rPr>
        <w:t>常量名：全大写，多个单词由</w:t>
      </w:r>
      <w:r w:rsidR="0051154D">
        <w:rPr>
          <w:rFonts w:hint="eastAsia"/>
          <w:szCs w:val="21"/>
        </w:rPr>
        <w:t>_</w:t>
      </w:r>
      <w:r>
        <w:rPr>
          <w:rFonts w:hint="eastAsia"/>
          <w:szCs w:val="21"/>
        </w:rPr>
        <w:t>隔开。</w:t>
      </w:r>
      <w:r w:rsidRPr="00182767">
        <w:rPr>
          <w:rFonts w:hint="eastAsia"/>
          <w:szCs w:val="21"/>
        </w:rPr>
        <w:t>（使用关键字</w:t>
      </w:r>
      <w:r w:rsidRPr="00182767">
        <w:rPr>
          <w:rFonts w:hint="eastAsia"/>
          <w:szCs w:val="21"/>
        </w:rPr>
        <w:t>final</w:t>
      </w:r>
      <w:r w:rsidRPr="00182767">
        <w:rPr>
          <w:rFonts w:hint="eastAsia"/>
          <w:szCs w:val="21"/>
        </w:rPr>
        <w:t>修饰。其定义格式为：</w:t>
      </w:r>
      <w:r w:rsidRPr="00182767">
        <w:rPr>
          <w:szCs w:val="21"/>
        </w:rPr>
        <w:t xml:space="preserve">final Type </w:t>
      </w:r>
      <w:proofErr w:type="spellStart"/>
      <w:r w:rsidRPr="00182767">
        <w:rPr>
          <w:szCs w:val="21"/>
        </w:rPr>
        <w:t>varName</w:t>
      </w:r>
      <w:proofErr w:type="spellEnd"/>
      <w:r w:rsidR="0051154D">
        <w:rPr>
          <w:rFonts w:hint="eastAsia"/>
          <w:szCs w:val="21"/>
        </w:rPr>
        <w:t>=value</w:t>
      </w:r>
      <w:r w:rsidRPr="00182767">
        <w:rPr>
          <w:rFonts w:hint="eastAsia"/>
          <w:szCs w:val="21"/>
        </w:rPr>
        <w:t>）</w:t>
      </w:r>
    </w:p>
    <w:p w14:paraId="3F64611A" w14:textId="77777777" w:rsidR="000D410B" w:rsidRDefault="000D410B" w:rsidP="00863803">
      <w:pPr>
        <w:rPr>
          <w:sz w:val="24"/>
        </w:rPr>
      </w:pPr>
    </w:p>
    <w:p w14:paraId="541A7F5A" w14:textId="62C17B53" w:rsidR="00863803" w:rsidRPr="009F15E8" w:rsidRDefault="00863803" w:rsidP="000D410B">
      <w:pPr>
        <w:pStyle w:val="af"/>
        <w:numPr>
          <w:ilvl w:val="0"/>
          <w:numId w:val="12"/>
        </w:numPr>
        <w:ind w:firstLineChars="0"/>
        <w:rPr>
          <w:b/>
          <w:bCs/>
          <w:sz w:val="24"/>
        </w:rPr>
      </w:pPr>
      <w:r w:rsidRPr="009F15E8">
        <w:rPr>
          <w:b/>
          <w:bCs/>
          <w:sz w:val="24"/>
        </w:rPr>
        <w:t>基本数据类型变量定义、</w:t>
      </w:r>
      <w:r w:rsidRPr="009F15E8">
        <w:rPr>
          <w:rFonts w:hint="eastAsia"/>
          <w:b/>
          <w:bCs/>
          <w:sz w:val="24"/>
        </w:rPr>
        <w:t>类型转换</w:t>
      </w:r>
      <w:r w:rsidR="00BB4E98" w:rsidRPr="009F15E8">
        <w:rPr>
          <w:rFonts w:hint="eastAsia"/>
          <w:b/>
          <w:bCs/>
          <w:sz w:val="24"/>
        </w:rPr>
        <w:t>P40</w:t>
      </w:r>
      <w:r w:rsidR="00BB4E98" w:rsidRPr="009F15E8">
        <w:rPr>
          <w:rFonts w:hint="eastAsia"/>
          <w:b/>
          <w:bCs/>
          <w:sz w:val="24"/>
        </w:rPr>
        <w:t>、</w:t>
      </w:r>
      <w:r w:rsidR="00BB4E98" w:rsidRPr="009F15E8">
        <w:rPr>
          <w:rFonts w:hint="eastAsia"/>
          <w:b/>
          <w:bCs/>
          <w:sz w:val="24"/>
        </w:rPr>
        <w:t>46</w:t>
      </w:r>
      <w:r w:rsidR="00BB4E98" w:rsidRPr="009F15E8">
        <w:rPr>
          <w:rFonts w:hint="eastAsia"/>
          <w:b/>
          <w:bCs/>
          <w:sz w:val="24"/>
        </w:rPr>
        <w:t>、</w:t>
      </w:r>
      <w:r w:rsidR="00BB4E98" w:rsidRPr="009F15E8">
        <w:rPr>
          <w:rFonts w:hint="eastAsia"/>
          <w:b/>
          <w:bCs/>
          <w:sz w:val="24"/>
        </w:rPr>
        <w:t>47</w:t>
      </w:r>
    </w:p>
    <w:p w14:paraId="33A4FF96" w14:textId="40860DC9" w:rsidR="000D410B" w:rsidRDefault="00720363" w:rsidP="00720363">
      <w:pPr>
        <w:ind w:left="420"/>
        <w:rPr>
          <w:sz w:val="24"/>
        </w:rPr>
      </w:pPr>
      <w:r>
        <w:rPr>
          <w:rFonts w:hint="eastAsia"/>
          <w:sz w:val="24"/>
        </w:rPr>
        <w:t>（</w:t>
      </w:r>
      <w:r>
        <w:rPr>
          <w:rFonts w:hint="eastAsia"/>
          <w:sz w:val="24"/>
        </w:rPr>
        <w:t>1</w:t>
      </w:r>
      <w:r>
        <w:rPr>
          <w:rFonts w:hint="eastAsia"/>
          <w:sz w:val="24"/>
        </w:rPr>
        <w:t>）</w:t>
      </w:r>
      <w:r>
        <w:rPr>
          <w:rFonts w:hint="eastAsia"/>
          <w:sz w:val="24"/>
        </w:rPr>
        <w:t>P</w:t>
      </w:r>
      <w:r>
        <w:rPr>
          <w:sz w:val="24"/>
        </w:rPr>
        <w:t>40</w:t>
      </w:r>
    </w:p>
    <w:p w14:paraId="738DCE78" w14:textId="3D83E799" w:rsidR="00720363" w:rsidRDefault="00720363" w:rsidP="00720363">
      <w:pPr>
        <w:ind w:left="420"/>
        <w:rPr>
          <w:sz w:val="24"/>
        </w:rPr>
      </w:pPr>
      <w:r>
        <w:rPr>
          <w:rFonts w:hint="eastAsia"/>
          <w:sz w:val="24"/>
        </w:rPr>
        <w:t>（</w:t>
      </w:r>
      <w:r>
        <w:rPr>
          <w:rFonts w:hint="eastAsia"/>
          <w:sz w:val="24"/>
        </w:rPr>
        <w:t>2</w:t>
      </w:r>
      <w:r>
        <w:rPr>
          <w:rFonts w:hint="eastAsia"/>
          <w:sz w:val="24"/>
        </w:rPr>
        <w:t>）自动类型转换（</w:t>
      </w:r>
      <w:r>
        <w:rPr>
          <w:rFonts w:hint="eastAsia"/>
          <w:sz w:val="24"/>
        </w:rPr>
        <w:t>short</w:t>
      </w:r>
      <w:r>
        <w:rPr>
          <w:rFonts w:hint="eastAsia"/>
          <w:sz w:val="24"/>
        </w:rPr>
        <w:t>、</w:t>
      </w:r>
      <w:r>
        <w:rPr>
          <w:rFonts w:hint="eastAsia"/>
          <w:sz w:val="24"/>
        </w:rPr>
        <w:t>c</w:t>
      </w:r>
      <w:r>
        <w:rPr>
          <w:sz w:val="24"/>
        </w:rPr>
        <w:t>har</w:t>
      </w:r>
      <w:r>
        <w:rPr>
          <w:rFonts w:hint="eastAsia"/>
          <w:sz w:val="24"/>
        </w:rPr>
        <w:t>、</w:t>
      </w:r>
      <w:r>
        <w:rPr>
          <w:rFonts w:hint="eastAsia"/>
          <w:sz w:val="24"/>
        </w:rPr>
        <w:t>b</w:t>
      </w:r>
      <w:r>
        <w:rPr>
          <w:sz w:val="24"/>
        </w:rPr>
        <w:t>yte</w:t>
      </w:r>
      <w:r w:rsidRPr="00720363">
        <w:rPr>
          <w:sz w:val="24"/>
        </w:rPr>
        <w:sym w:font="Wingdings" w:char="F0E0"/>
      </w:r>
      <w:r>
        <w:rPr>
          <w:sz w:val="24"/>
        </w:rPr>
        <w:t xml:space="preserve">int </w:t>
      </w:r>
      <w:r w:rsidRPr="00720363">
        <w:rPr>
          <w:sz w:val="24"/>
        </w:rPr>
        <w:sym w:font="Wingdings" w:char="F0E0"/>
      </w:r>
      <w:r>
        <w:rPr>
          <w:sz w:val="24"/>
        </w:rPr>
        <w:t>long</w:t>
      </w:r>
      <w:r w:rsidRPr="00720363">
        <w:rPr>
          <w:sz w:val="24"/>
        </w:rPr>
        <w:sym w:font="Wingdings" w:char="F0E0"/>
      </w:r>
      <w:r>
        <w:rPr>
          <w:sz w:val="24"/>
        </w:rPr>
        <w:t>float</w:t>
      </w:r>
      <w:r w:rsidRPr="00720363">
        <w:rPr>
          <w:sz w:val="24"/>
        </w:rPr>
        <w:t xml:space="preserve"> </w:t>
      </w:r>
      <w:r w:rsidRPr="00720363">
        <w:rPr>
          <w:sz w:val="24"/>
        </w:rPr>
        <w:sym w:font="Wingdings" w:char="F0E0"/>
      </w:r>
      <w:r>
        <w:rPr>
          <w:sz w:val="24"/>
        </w:rPr>
        <w:t>double</w:t>
      </w:r>
      <w:r>
        <w:rPr>
          <w:rFonts w:hint="eastAsia"/>
          <w:sz w:val="24"/>
        </w:rPr>
        <w:t>）</w:t>
      </w:r>
    </w:p>
    <w:p w14:paraId="6DFEFF62" w14:textId="18D221EB" w:rsidR="00720363" w:rsidRDefault="00720363" w:rsidP="00720363">
      <w:pPr>
        <w:ind w:left="420"/>
        <w:rPr>
          <w:sz w:val="24"/>
        </w:rPr>
      </w:pPr>
      <w:r>
        <w:rPr>
          <w:rFonts w:hint="eastAsia"/>
          <w:sz w:val="24"/>
        </w:rPr>
        <w:t xml:space="preserve"> </w:t>
      </w:r>
      <w:r>
        <w:rPr>
          <w:sz w:val="24"/>
        </w:rPr>
        <w:t xml:space="preserve">    </w:t>
      </w:r>
      <w:r>
        <w:rPr>
          <w:rFonts w:hint="eastAsia"/>
          <w:sz w:val="24"/>
        </w:rPr>
        <w:t>强制类型转换（</w:t>
      </w:r>
      <w:r>
        <w:rPr>
          <w:rFonts w:hint="eastAsia"/>
          <w:sz w:val="24"/>
        </w:rPr>
        <w:t>a</w:t>
      </w:r>
      <w:r>
        <w:rPr>
          <w:sz w:val="24"/>
        </w:rPr>
        <w:t xml:space="preserve"> = (int)b</w:t>
      </w:r>
      <w:r w:rsidR="00B1271A">
        <w:rPr>
          <w:sz w:val="24"/>
        </w:rPr>
        <w:t>;</w:t>
      </w:r>
      <w:r>
        <w:rPr>
          <w:rFonts w:hint="eastAsia"/>
          <w:sz w:val="24"/>
        </w:rPr>
        <w:t>）</w:t>
      </w:r>
    </w:p>
    <w:p w14:paraId="2B67EF7C" w14:textId="77777777" w:rsidR="00720363" w:rsidRDefault="00720363" w:rsidP="00720363">
      <w:pPr>
        <w:ind w:left="420"/>
        <w:rPr>
          <w:sz w:val="24"/>
        </w:rPr>
      </w:pPr>
    </w:p>
    <w:p w14:paraId="1794933D" w14:textId="1C9D9CC0" w:rsidR="00863803" w:rsidRPr="002E438E" w:rsidRDefault="00863803" w:rsidP="002E438E">
      <w:pPr>
        <w:pStyle w:val="af"/>
        <w:numPr>
          <w:ilvl w:val="0"/>
          <w:numId w:val="12"/>
        </w:numPr>
        <w:ind w:firstLineChars="0"/>
        <w:rPr>
          <w:b/>
          <w:bCs/>
          <w:sz w:val="24"/>
        </w:rPr>
      </w:pPr>
      <w:r w:rsidRPr="009F15E8">
        <w:rPr>
          <w:b/>
          <w:bCs/>
          <w:sz w:val="24"/>
        </w:rPr>
        <w:t>++</w:t>
      </w:r>
      <w:r w:rsidRPr="009F15E8">
        <w:rPr>
          <w:b/>
          <w:bCs/>
          <w:sz w:val="24"/>
        </w:rPr>
        <w:t>，</w:t>
      </w:r>
      <w:r w:rsidRPr="009F15E8">
        <w:rPr>
          <w:b/>
          <w:bCs/>
          <w:sz w:val="24"/>
        </w:rPr>
        <w:t>--</w:t>
      </w:r>
      <w:r w:rsidRPr="009F15E8">
        <w:rPr>
          <w:b/>
          <w:bCs/>
          <w:sz w:val="24"/>
        </w:rPr>
        <w:t>，</w:t>
      </w:r>
      <w:r w:rsidR="000B657F" w:rsidRPr="009F15E8">
        <w:rPr>
          <w:rFonts w:hint="eastAsia"/>
          <w:b/>
          <w:bCs/>
          <w:sz w:val="24"/>
        </w:rPr>
        <w:t>/</w:t>
      </w:r>
      <w:r w:rsidR="000B657F" w:rsidRPr="009F15E8">
        <w:rPr>
          <w:b/>
          <w:bCs/>
          <w:sz w:val="24"/>
        </w:rPr>
        <w:t>/</w:t>
      </w:r>
      <w:r w:rsidR="002E438E">
        <w:rPr>
          <w:rFonts w:hint="eastAsia"/>
          <w:b/>
          <w:bCs/>
          <w:sz w:val="24"/>
        </w:rPr>
        <w:t>前缀先增减后引用，后缀</w:t>
      </w:r>
      <w:r w:rsidRPr="002E438E">
        <w:rPr>
          <w:b/>
          <w:bCs/>
          <w:sz w:val="24"/>
        </w:rPr>
        <w:t>先引用后增减</w:t>
      </w:r>
      <w:r w:rsidR="002E438E">
        <w:rPr>
          <w:rFonts w:hint="eastAsia"/>
          <w:b/>
          <w:bCs/>
          <w:sz w:val="24"/>
        </w:rPr>
        <w:t xml:space="preserve"> </w:t>
      </w:r>
      <w:r w:rsidR="002E438E" w:rsidRPr="002E438E">
        <w:rPr>
          <w:rFonts w:hint="eastAsia"/>
          <w:b/>
          <w:bCs/>
          <w:sz w:val="24"/>
        </w:rPr>
        <w:t xml:space="preserve"> </w:t>
      </w:r>
      <w:r w:rsidR="00BB4E98" w:rsidRPr="002E438E">
        <w:rPr>
          <w:rFonts w:hint="eastAsia"/>
          <w:b/>
          <w:bCs/>
          <w:sz w:val="24"/>
        </w:rPr>
        <w:t>P51</w:t>
      </w:r>
    </w:p>
    <w:p w14:paraId="51E5F8AE" w14:textId="2076763A" w:rsidR="000D410B" w:rsidRDefault="00720363" w:rsidP="00720363">
      <w:pPr>
        <w:ind w:left="420"/>
        <w:rPr>
          <w:sz w:val="24"/>
        </w:rPr>
      </w:pPr>
      <w:r>
        <w:rPr>
          <w:rFonts w:hint="eastAsia"/>
          <w:sz w:val="24"/>
        </w:rPr>
        <w:t>（自增、自减的运算符中的四个符号等级，且高于双目算术运算符。自增、自</w:t>
      </w:r>
      <w:proofErr w:type="gramStart"/>
      <w:r>
        <w:rPr>
          <w:rFonts w:hint="eastAsia"/>
          <w:sz w:val="24"/>
        </w:rPr>
        <w:t>减只能</w:t>
      </w:r>
      <w:proofErr w:type="gramEnd"/>
      <w:r>
        <w:rPr>
          <w:rFonts w:hint="eastAsia"/>
          <w:sz w:val="24"/>
        </w:rPr>
        <w:t>用于变量，而不能作用于常量或表达式上）</w:t>
      </w:r>
    </w:p>
    <w:p w14:paraId="7BA2611D" w14:textId="77777777" w:rsidR="009F15E8" w:rsidRPr="009F15E8" w:rsidRDefault="009F15E8" w:rsidP="00720363">
      <w:pPr>
        <w:ind w:left="420"/>
        <w:rPr>
          <w:sz w:val="24"/>
        </w:rPr>
      </w:pPr>
    </w:p>
    <w:p w14:paraId="39E14215" w14:textId="1800481C" w:rsidR="00BB4E98" w:rsidRDefault="00BB4E98" w:rsidP="000D410B">
      <w:pPr>
        <w:pStyle w:val="af"/>
        <w:numPr>
          <w:ilvl w:val="0"/>
          <w:numId w:val="12"/>
        </w:numPr>
        <w:ind w:firstLineChars="0"/>
        <w:rPr>
          <w:b/>
          <w:bCs/>
          <w:sz w:val="24"/>
        </w:rPr>
      </w:pPr>
      <w:r w:rsidRPr="009F15E8">
        <w:rPr>
          <w:b/>
          <w:bCs/>
          <w:sz w:val="24"/>
        </w:rPr>
        <w:t>Switch/case</w:t>
      </w:r>
      <w:r w:rsidRPr="009F15E8">
        <w:rPr>
          <w:rFonts w:hint="eastAsia"/>
          <w:b/>
          <w:bCs/>
          <w:sz w:val="24"/>
        </w:rPr>
        <w:t>语法</w:t>
      </w:r>
      <w:r w:rsidRPr="009F15E8">
        <w:rPr>
          <w:rFonts w:hint="eastAsia"/>
          <w:b/>
          <w:bCs/>
          <w:sz w:val="24"/>
        </w:rPr>
        <w:t>P68-70</w:t>
      </w:r>
    </w:p>
    <w:p w14:paraId="5DDB1CA2" w14:textId="7AF4BB6C" w:rsidR="002E438E" w:rsidRDefault="002E438E" w:rsidP="002E438E">
      <w:pPr>
        <w:pStyle w:val="af"/>
        <w:ind w:left="420" w:firstLineChars="0" w:firstLine="0"/>
        <w:rPr>
          <w:b/>
          <w:bCs/>
          <w:sz w:val="24"/>
        </w:rPr>
      </w:pPr>
      <w:r>
        <w:rPr>
          <w:rFonts w:hint="eastAsia"/>
          <w:b/>
          <w:bCs/>
          <w:sz w:val="24"/>
        </w:rPr>
        <w:t>有关</w:t>
      </w:r>
      <w:r>
        <w:rPr>
          <w:rFonts w:hint="eastAsia"/>
          <w:b/>
          <w:bCs/>
          <w:sz w:val="24"/>
        </w:rPr>
        <w:t>s</w:t>
      </w:r>
      <w:r>
        <w:rPr>
          <w:b/>
          <w:bCs/>
          <w:sz w:val="24"/>
        </w:rPr>
        <w:t>witch</w:t>
      </w:r>
      <w:r>
        <w:rPr>
          <w:rFonts w:hint="eastAsia"/>
          <w:b/>
          <w:bCs/>
          <w:sz w:val="24"/>
        </w:rPr>
        <w:t>的几点说明：</w:t>
      </w:r>
    </w:p>
    <w:p w14:paraId="19C711DA" w14:textId="4136D2DC" w:rsidR="002E438E" w:rsidRPr="00637A3B" w:rsidRDefault="00637A3B" w:rsidP="00637A3B">
      <w:pPr>
        <w:ind w:firstLine="420"/>
        <w:rPr>
          <w:b/>
          <w:bCs/>
          <w:sz w:val="24"/>
        </w:rPr>
      </w:pPr>
      <w:r>
        <w:rPr>
          <w:rFonts w:hint="eastAsia"/>
          <w:b/>
          <w:bCs/>
          <w:sz w:val="24"/>
        </w:rPr>
        <w:t>（</w:t>
      </w:r>
      <w:r>
        <w:rPr>
          <w:rFonts w:hint="eastAsia"/>
          <w:b/>
          <w:bCs/>
          <w:sz w:val="24"/>
        </w:rPr>
        <w:t>1</w:t>
      </w:r>
      <w:r>
        <w:rPr>
          <w:rFonts w:hint="eastAsia"/>
          <w:b/>
          <w:bCs/>
          <w:sz w:val="24"/>
        </w:rPr>
        <w:t>）</w:t>
      </w:r>
      <w:r w:rsidR="002E438E" w:rsidRPr="00637A3B">
        <w:rPr>
          <w:rFonts w:hint="eastAsia"/>
          <w:b/>
          <w:bCs/>
          <w:sz w:val="24"/>
        </w:rPr>
        <w:t>括号内的表达式的返回</w:t>
      </w:r>
      <w:proofErr w:type="gramStart"/>
      <w:r w:rsidR="002E438E" w:rsidRPr="00637A3B">
        <w:rPr>
          <w:rFonts w:hint="eastAsia"/>
          <w:b/>
          <w:bCs/>
          <w:sz w:val="24"/>
        </w:rPr>
        <w:t>值类型</w:t>
      </w:r>
      <w:proofErr w:type="gramEnd"/>
      <w:r w:rsidR="002E438E" w:rsidRPr="00637A3B">
        <w:rPr>
          <w:rFonts w:hint="eastAsia"/>
          <w:b/>
          <w:bCs/>
          <w:sz w:val="24"/>
        </w:rPr>
        <w:t>必须是</w:t>
      </w:r>
      <w:r w:rsidR="002E438E" w:rsidRPr="00637A3B">
        <w:rPr>
          <w:rFonts w:hint="eastAsia"/>
          <w:b/>
          <w:bCs/>
          <w:sz w:val="24"/>
        </w:rPr>
        <w:t>int</w:t>
      </w:r>
      <w:r w:rsidR="002E438E" w:rsidRPr="00637A3B">
        <w:rPr>
          <w:rFonts w:hint="eastAsia"/>
          <w:b/>
          <w:bCs/>
          <w:sz w:val="24"/>
        </w:rPr>
        <w:t>，</w:t>
      </w:r>
      <w:r w:rsidR="002E438E" w:rsidRPr="00637A3B">
        <w:rPr>
          <w:rFonts w:hint="eastAsia"/>
          <w:b/>
          <w:bCs/>
          <w:sz w:val="24"/>
        </w:rPr>
        <w:t>byte</w:t>
      </w:r>
      <w:r w:rsidR="002E438E" w:rsidRPr="00637A3B">
        <w:rPr>
          <w:rFonts w:hint="eastAsia"/>
          <w:b/>
          <w:bCs/>
          <w:sz w:val="24"/>
        </w:rPr>
        <w:t>，</w:t>
      </w:r>
      <w:r w:rsidR="002E438E" w:rsidRPr="00637A3B">
        <w:rPr>
          <w:rFonts w:hint="eastAsia"/>
          <w:b/>
          <w:bCs/>
          <w:sz w:val="24"/>
        </w:rPr>
        <w:t>char</w:t>
      </w:r>
      <w:r w:rsidR="002E438E" w:rsidRPr="00637A3B">
        <w:rPr>
          <w:rFonts w:hint="eastAsia"/>
          <w:b/>
          <w:bCs/>
          <w:sz w:val="24"/>
        </w:rPr>
        <w:t>，</w:t>
      </w:r>
      <w:r w:rsidR="002E438E" w:rsidRPr="00637A3B">
        <w:rPr>
          <w:rFonts w:hint="eastAsia"/>
          <w:b/>
          <w:bCs/>
          <w:sz w:val="24"/>
        </w:rPr>
        <w:t>short</w:t>
      </w:r>
      <w:r w:rsidR="002E438E" w:rsidRPr="00637A3B">
        <w:rPr>
          <w:rFonts w:hint="eastAsia"/>
          <w:b/>
          <w:bCs/>
          <w:sz w:val="24"/>
        </w:rPr>
        <w:t>、</w:t>
      </w:r>
      <w:r w:rsidR="002E438E" w:rsidRPr="00637A3B">
        <w:rPr>
          <w:rFonts w:hint="eastAsia"/>
          <w:b/>
          <w:bCs/>
          <w:sz w:val="24"/>
        </w:rPr>
        <w:t>String</w:t>
      </w:r>
      <w:r w:rsidR="002E438E" w:rsidRPr="00637A3B">
        <w:rPr>
          <w:rFonts w:hint="eastAsia"/>
          <w:b/>
          <w:bCs/>
          <w:sz w:val="24"/>
        </w:rPr>
        <w:t>类型和枚举</w:t>
      </w:r>
      <w:r w:rsidRPr="00637A3B">
        <w:rPr>
          <w:rFonts w:hint="eastAsia"/>
          <w:b/>
          <w:bCs/>
          <w:sz w:val="24"/>
        </w:rPr>
        <w:t>类型之一。</w:t>
      </w:r>
    </w:p>
    <w:p w14:paraId="3DFD7E7A" w14:textId="37B933DC" w:rsidR="00637A3B" w:rsidRDefault="00637A3B" w:rsidP="00637A3B">
      <w:pPr>
        <w:rPr>
          <w:b/>
          <w:bCs/>
          <w:sz w:val="24"/>
        </w:rPr>
      </w:pPr>
      <w:r>
        <w:rPr>
          <w:b/>
          <w:bCs/>
          <w:sz w:val="24"/>
        </w:rPr>
        <w:tab/>
      </w:r>
      <w:r>
        <w:rPr>
          <w:rFonts w:hint="eastAsia"/>
          <w:b/>
          <w:bCs/>
          <w:sz w:val="24"/>
        </w:rPr>
        <w:t>（</w:t>
      </w:r>
      <w:r>
        <w:rPr>
          <w:rFonts w:hint="eastAsia"/>
          <w:b/>
          <w:bCs/>
          <w:sz w:val="24"/>
        </w:rPr>
        <w:t>2</w:t>
      </w:r>
      <w:r>
        <w:rPr>
          <w:rFonts w:hint="eastAsia"/>
          <w:b/>
          <w:bCs/>
          <w:sz w:val="24"/>
        </w:rPr>
        <w:t>）</w:t>
      </w:r>
      <w:r>
        <w:rPr>
          <w:rFonts w:hint="eastAsia"/>
          <w:b/>
          <w:bCs/>
          <w:sz w:val="24"/>
        </w:rPr>
        <w:t>case</w:t>
      </w:r>
      <w:r>
        <w:rPr>
          <w:rFonts w:hint="eastAsia"/>
          <w:b/>
          <w:bCs/>
          <w:sz w:val="24"/>
        </w:rPr>
        <w:t>子句中的</w:t>
      </w:r>
      <w:proofErr w:type="gramStart"/>
      <w:r>
        <w:rPr>
          <w:rFonts w:hint="eastAsia"/>
          <w:b/>
          <w:bCs/>
          <w:sz w:val="24"/>
        </w:rPr>
        <w:t>值必须</w:t>
      </w:r>
      <w:proofErr w:type="gramEnd"/>
      <w:r>
        <w:rPr>
          <w:rFonts w:hint="eastAsia"/>
          <w:b/>
          <w:bCs/>
          <w:sz w:val="24"/>
        </w:rPr>
        <w:t>是常量，</w:t>
      </w:r>
      <w:r>
        <w:rPr>
          <w:rFonts w:hint="eastAsia"/>
          <w:b/>
          <w:bCs/>
          <w:sz w:val="24"/>
        </w:rPr>
        <w:t>case</w:t>
      </w:r>
      <w:r>
        <w:rPr>
          <w:rFonts w:hint="eastAsia"/>
          <w:b/>
          <w:bCs/>
          <w:sz w:val="24"/>
        </w:rPr>
        <w:t>后的每个常量表达式必须各不相同。</w:t>
      </w:r>
    </w:p>
    <w:p w14:paraId="57075264" w14:textId="7A5FE35F" w:rsidR="00637A3B" w:rsidRDefault="00637A3B" w:rsidP="00637A3B">
      <w:pPr>
        <w:rPr>
          <w:b/>
          <w:bCs/>
          <w:sz w:val="24"/>
        </w:rPr>
      </w:pPr>
      <w:r>
        <w:rPr>
          <w:b/>
          <w:bCs/>
          <w:sz w:val="24"/>
        </w:rPr>
        <w:tab/>
      </w:r>
      <w:r>
        <w:rPr>
          <w:rFonts w:hint="eastAsia"/>
          <w:b/>
          <w:bCs/>
          <w:sz w:val="24"/>
        </w:rPr>
        <w:t>（</w:t>
      </w:r>
      <w:r>
        <w:rPr>
          <w:b/>
          <w:bCs/>
          <w:sz w:val="24"/>
        </w:rPr>
        <w:t>3</w:t>
      </w:r>
      <w:r>
        <w:rPr>
          <w:rFonts w:hint="eastAsia"/>
          <w:b/>
          <w:bCs/>
          <w:sz w:val="24"/>
        </w:rPr>
        <w:t>）</w:t>
      </w:r>
      <w:r>
        <w:rPr>
          <w:rFonts w:hint="eastAsia"/>
          <w:b/>
          <w:bCs/>
          <w:sz w:val="24"/>
        </w:rPr>
        <w:t>default</w:t>
      </w:r>
      <w:r>
        <w:rPr>
          <w:rFonts w:hint="eastAsia"/>
          <w:b/>
          <w:bCs/>
          <w:sz w:val="24"/>
        </w:rPr>
        <w:t>子句是任选的，并且可以放在任何位置。</w:t>
      </w:r>
    </w:p>
    <w:p w14:paraId="4BA29C1C" w14:textId="6806F186" w:rsidR="00637A3B" w:rsidRDefault="00637A3B" w:rsidP="00637A3B">
      <w:pPr>
        <w:rPr>
          <w:b/>
          <w:bCs/>
          <w:sz w:val="24"/>
        </w:rPr>
      </w:pPr>
      <w:r>
        <w:rPr>
          <w:b/>
          <w:bCs/>
          <w:sz w:val="24"/>
        </w:rPr>
        <w:tab/>
      </w:r>
      <w:r>
        <w:rPr>
          <w:rFonts w:hint="eastAsia"/>
          <w:b/>
          <w:bCs/>
          <w:sz w:val="24"/>
        </w:rPr>
        <w:t>（</w:t>
      </w:r>
      <w:r>
        <w:rPr>
          <w:rFonts w:hint="eastAsia"/>
          <w:b/>
          <w:bCs/>
          <w:sz w:val="24"/>
        </w:rPr>
        <w:t>4</w:t>
      </w:r>
      <w:r>
        <w:rPr>
          <w:rFonts w:hint="eastAsia"/>
          <w:b/>
          <w:bCs/>
          <w:sz w:val="24"/>
        </w:rPr>
        <w:t>）每个</w:t>
      </w:r>
      <w:r>
        <w:rPr>
          <w:rFonts w:hint="eastAsia"/>
          <w:b/>
          <w:bCs/>
          <w:sz w:val="24"/>
        </w:rPr>
        <w:t>case</w:t>
      </w:r>
      <w:r>
        <w:rPr>
          <w:rFonts w:hint="eastAsia"/>
          <w:b/>
          <w:bCs/>
          <w:sz w:val="24"/>
        </w:rPr>
        <w:t>之后的执行语句可多于一个，但不必加</w:t>
      </w:r>
      <w:r>
        <w:rPr>
          <w:rFonts w:hint="eastAsia"/>
          <w:b/>
          <w:bCs/>
          <w:sz w:val="24"/>
        </w:rPr>
        <w:t>{}</w:t>
      </w:r>
    </w:p>
    <w:p w14:paraId="6D6C9A50" w14:textId="7435ABA1" w:rsidR="00637A3B" w:rsidRPr="00637A3B" w:rsidRDefault="00637A3B" w:rsidP="00637A3B">
      <w:pPr>
        <w:rPr>
          <w:b/>
          <w:bCs/>
          <w:sz w:val="24"/>
        </w:rPr>
      </w:pPr>
      <w:r>
        <w:rPr>
          <w:b/>
          <w:bCs/>
          <w:sz w:val="24"/>
        </w:rPr>
        <w:tab/>
      </w:r>
      <w:r>
        <w:rPr>
          <w:rFonts w:hint="eastAsia"/>
          <w:b/>
          <w:bCs/>
          <w:sz w:val="24"/>
        </w:rPr>
        <w:t>（</w:t>
      </w:r>
      <w:r>
        <w:rPr>
          <w:b/>
          <w:bCs/>
          <w:sz w:val="24"/>
        </w:rPr>
        <w:t>5</w:t>
      </w:r>
      <w:r>
        <w:rPr>
          <w:rFonts w:hint="eastAsia"/>
          <w:b/>
          <w:bCs/>
          <w:sz w:val="24"/>
        </w:rPr>
        <w:t>）需要</w:t>
      </w:r>
      <w:r>
        <w:rPr>
          <w:rFonts w:hint="eastAsia"/>
          <w:b/>
          <w:bCs/>
          <w:sz w:val="24"/>
        </w:rPr>
        <w:t>break</w:t>
      </w:r>
      <w:r>
        <w:rPr>
          <w:rFonts w:hint="eastAsia"/>
          <w:b/>
          <w:bCs/>
          <w:sz w:val="24"/>
        </w:rPr>
        <w:t>语句跳出；</w:t>
      </w:r>
    </w:p>
    <w:p w14:paraId="0B2DCD5D" w14:textId="77777777" w:rsidR="00637A3B" w:rsidRPr="00637A3B" w:rsidRDefault="00637A3B" w:rsidP="00637A3B">
      <w:pPr>
        <w:rPr>
          <w:b/>
          <w:bCs/>
          <w:sz w:val="24"/>
        </w:rPr>
      </w:pPr>
    </w:p>
    <w:p w14:paraId="78D07B98" w14:textId="1FFD0D47" w:rsidR="000D410B" w:rsidRDefault="009F15E8" w:rsidP="009F15E8">
      <w:pPr>
        <w:ind w:left="420"/>
        <w:rPr>
          <w:sz w:val="24"/>
        </w:rPr>
      </w:pPr>
      <w:r>
        <w:rPr>
          <w:rFonts w:hint="eastAsia"/>
          <w:sz w:val="24"/>
        </w:rPr>
        <w:t>（</w:t>
      </w:r>
      <w:r>
        <w:rPr>
          <w:rFonts w:hint="eastAsia"/>
          <w:sz w:val="24"/>
        </w:rPr>
        <w:t>1</w:t>
      </w:r>
      <w:r>
        <w:rPr>
          <w:rFonts w:hint="eastAsia"/>
          <w:sz w:val="24"/>
        </w:rPr>
        <w:t>）</w:t>
      </w:r>
      <w:r>
        <w:rPr>
          <w:sz w:val="24"/>
        </w:rPr>
        <w:t>switch(a){</w:t>
      </w:r>
    </w:p>
    <w:p w14:paraId="49F326BF" w14:textId="1A71A834" w:rsidR="009F15E8" w:rsidRDefault="009F15E8" w:rsidP="009F15E8">
      <w:pPr>
        <w:ind w:left="420"/>
        <w:rPr>
          <w:sz w:val="24"/>
        </w:rPr>
      </w:pPr>
      <w:r>
        <w:rPr>
          <w:sz w:val="24"/>
        </w:rPr>
        <w:tab/>
      </w:r>
      <w:r>
        <w:rPr>
          <w:sz w:val="24"/>
        </w:rPr>
        <w:tab/>
        <w:t>case  1:</w:t>
      </w:r>
      <w:r>
        <w:rPr>
          <w:rFonts w:hint="eastAsia"/>
          <w:sz w:val="24"/>
        </w:rPr>
        <w:t>语句</w:t>
      </w:r>
      <w:r>
        <w:rPr>
          <w:rFonts w:hint="eastAsia"/>
          <w:sz w:val="24"/>
        </w:rPr>
        <w:t>1</w:t>
      </w:r>
      <w:r>
        <w:rPr>
          <w:rFonts w:hint="eastAsia"/>
          <w:sz w:val="24"/>
        </w:rPr>
        <w:t>；</w:t>
      </w:r>
      <w:r>
        <w:rPr>
          <w:rFonts w:hint="eastAsia"/>
          <w:sz w:val="24"/>
        </w:rPr>
        <w:t>b</w:t>
      </w:r>
      <w:r>
        <w:rPr>
          <w:sz w:val="24"/>
        </w:rPr>
        <w:t>reak</w:t>
      </w:r>
      <w:r>
        <w:rPr>
          <w:rFonts w:hint="eastAsia"/>
          <w:sz w:val="24"/>
        </w:rPr>
        <w:t>；</w:t>
      </w:r>
    </w:p>
    <w:p w14:paraId="7CC83751" w14:textId="154E9821" w:rsidR="009F15E8" w:rsidRDefault="009F15E8" w:rsidP="009F15E8">
      <w:pPr>
        <w:ind w:left="420"/>
        <w:rPr>
          <w:sz w:val="24"/>
        </w:rPr>
      </w:pPr>
      <w:r>
        <w:rPr>
          <w:sz w:val="24"/>
        </w:rPr>
        <w:tab/>
      </w:r>
      <w:r>
        <w:rPr>
          <w:sz w:val="24"/>
        </w:rPr>
        <w:tab/>
      </w:r>
      <w:r>
        <w:rPr>
          <w:rFonts w:hint="eastAsia"/>
          <w:sz w:val="24"/>
        </w:rPr>
        <w:t>case</w:t>
      </w:r>
      <w:r>
        <w:rPr>
          <w:sz w:val="24"/>
        </w:rPr>
        <w:t xml:space="preserve">  2:</w:t>
      </w:r>
      <w:r>
        <w:rPr>
          <w:rFonts w:hint="eastAsia"/>
          <w:sz w:val="24"/>
        </w:rPr>
        <w:t>语句</w:t>
      </w:r>
      <w:r>
        <w:rPr>
          <w:rFonts w:hint="eastAsia"/>
          <w:sz w:val="24"/>
        </w:rPr>
        <w:t>2</w:t>
      </w:r>
      <w:r>
        <w:rPr>
          <w:rFonts w:hint="eastAsia"/>
          <w:sz w:val="24"/>
        </w:rPr>
        <w:t>；</w:t>
      </w:r>
      <w:r>
        <w:rPr>
          <w:rFonts w:hint="eastAsia"/>
          <w:sz w:val="24"/>
        </w:rPr>
        <w:t>b</w:t>
      </w:r>
      <w:r>
        <w:rPr>
          <w:sz w:val="24"/>
        </w:rPr>
        <w:t>reak;</w:t>
      </w:r>
    </w:p>
    <w:p w14:paraId="763B3217" w14:textId="61695729" w:rsidR="009F15E8" w:rsidRDefault="009F15E8" w:rsidP="009F15E8">
      <w:pPr>
        <w:ind w:left="420"/>
        <w:rPr>
          <w:sz w:val="24"/>
        </w:rPr>
      </w:pPr>
      <w:r>
        <w:rPr>
          <w:sz w:val="24"/>
        </w:rPr>
        <w:tab/>
      </w:r>
      <w:r>
        <w:rPr>
          <w:sz w:val="24"/>
        </w:rPr>
        <w:tab/>
        <w:t>default:</w:t>
      </w:r>
      <w:r>
        <w:rPr>
          <w:rFonts w:hint="eastAsia"/>
          <w:sz w:val="24"/>
        </w:rPr>
        <w:t>语句</w:t>
      </w:r>
      <w:r>
        <w:rPr>
          <w:sz w:val="24"/>
        </w:rPr>
        <w:t>n+1;</w:t>
      </w:r>
      <w:r>
        <w:rPr>
          <w:rFonts w:hint="eastAsia"/>
          <w:sz w:val="24"/>
        </w:rPr>
        <w:t>brea</w:t>
      </w:r>
      <w:r>
        <w:rPr>
          <w:sz w:val="24"/>
        </w:rPr>
        <w:t>k;</w:t>
      </w:r>
    </w:p>
    <w:p w14:paraId="2141A8F2" w14:textId="5230ED38" w:rsidR="009F15E8" w:rsidRDefault="009F15E8" w:rsidP="009F15E8">
      <w:pPr>
        <w:ind w:left="420"/>
        <w:rPr>
          <w:sz w:val="24"/>
        </w:rPr>
      </w:pPr>
      <w:r>
        <w:rPr>
          <w:rFonts w:hint="eastAsia"/>
          <w:sz w:val="24"/>
        </w:rPr>
        <w:t xml:space="preserve"> </w:t>
      </w:r>
      <w:r>
        <w:rPr>
          <w:sz w:val="24"/>
        </w:rPr>
        <w:t xml:space="preserve">     }</w:t>
      </w:r>
    </w:p>
    <w:p w14:paraId="7E740244" w14:textId="3596D36A" w:rsidR="000D410B" w:rsidRDefault="009F15E8" w:rsidP="00863803">
      <w:pPr>
        <w:rPr>
          <w:sz w:val="24"/>
        </w:rPr>
      </w:pPr>
      <w:r>
        <w:rPr>
          <w:sz w:val="24"/>
        </w:rPr>
        <w:tab/>
      </w:r>
      <w:r>
        <w:rPr>
          <w:rFonts w:hint="eastAsia"/>
          <w:sz w:val="24"/>
        </w:rPr>
        <w:t>（</w:t>
      </w:r>
      <w:r>
        <w:rPr>
          <w:rFonts w:hint="eastAsia"/>
          <w:sz w:val="24"/>
        </w:rPr>
        <w:t>2</w:t>
      </w:r>
      <w:r>
        <w:rPr>
          <w:rFonts w:hint="eastAsia"/>
          <w:sz w:val="24"/>
        </w:rPr>
        <w:t>）</w:t>
      </w:r>
      <w:r>
        <w:rPr>
          <w:rFonts w:hint="eastAsia"/>
          <w:sz w:val="24"/>
        </w:rPr>
        <w:t>s</w:t>
      </w:r>
      <w:r>
        <w:rPr>
          <w:sz w:val="24"/>
        </w:rPr>
        <w:t>witch(a){</w:t>
      </w:r>
    </w:p>
    <w:p w14:paraId="76396298" w14:textId="6410D51C" w:rsidR="009F15E8" w:rsidRDefault="009F15E8" w:rsidP="00863803">
      <w:pPr>
        <w:rPr>
          <w:sz w:val="24"/>
        </w:rPr>
      </w:pPr>
      <w:r>
        <w:rPr>
          <w:sz w:val="24"/>
        </w:rPr>
        <w:tab/>
      </w:r>
      <w:r>
        <w:rPr>
          <w:sz w:val="24"/>
        </w:rPr>
        <w:tab/>
      </w:r>
      <w:r>
        <w:rPr>
          <w:sz w:val="24"/>
        </w:rPr>
        <w:tab/>
        <w:t>case  1</w:t>
      </w:r>
      <w:r w:rsidRPr="009F15E8">
        <w:rPr>
          <w:sz w:val="24"/>
        </w:rPr>
        <w:sym w:font="Wingdings" w:char="F0E0"/>
      </w:r>
      <w:r>
        <w:rPr>
          <w:rFonts w:hint="eastAsia"/>
          <w:sz w:val="24"/>
        </w:rPr>
        <w:t>语句</w:t>
      </w:r>
      <w:r>
        <w:rPr>
          <w:rFonts w:hint="eastAsia"/>
          <w:sz w:val="24"/>
        </w:rPr>
        <w:t>1</w:t>
      </w:r>
      <w:r>
        <w:rPr>
          <w:rFonts w:hint="eastAsia"/>
          <w:sz w:val="24"/>
        </w:rPr>
        <w:t>；</w:t>
      </w:r>
    </w:p>
    <w:p w14:paraId="74CC8C1B" w14:textId="50895F1A" w:rsidR="009F15E8" w:rsidRDefault="009F15E8" w:rsidP="00863803">
      <w:pPr>
        <w:rPr>
          <w:sz w:val="24"/>
        </w:rPr>
      </w:pPr>
      <w:r>
        <w:rPr>
          <w:sz w:val="24"/>
        </w:rPr>
        <w:tab/>
      </w:r>
      <w:r>
        <w:rPr>
          <w:sz w:val="24"/>
        </w:rPr>
        <w:tab/>
      </w:r>
      <w:r>
        <w:rPr>
          <w:sz w:val="24"/>
        </w:rPr>
        <w:tab/>
      </w:r>
      <w:r>
        <w:rPr>
          <w:rFonts w:hint="eastAsia"/>
          <w:sz w:val="24"/>
        </w:rPr>
        <w:t>case</w:t>
      </w:r>
      <w:r>
        <w:rPr>
          <w:sz w:val="24"/>
        </w:rPr>
        <w:t xml:space="preserve">  2</w:t>
      </w:r>
      <w:r w:rsidRPr="009F15E8">
        <w:rPr>
          <w:sz w:val="24"/>
        </w:rPr>
        <w:sym w:font="Wingdings" w:char="F0E0"/>
      </w:r>
      <w:r>
        <w:rPr>
          <w:rFonts w:hint="eastAsia"/>
          <w:sz w:val="24"/>
        </w:rPr>
        <w:t>语句</w:t>
      </w:r>
      <w:r>
        <w:rPr>
          <w:rFonts w:hint="eastAsia"/>
          <w:sz w:val="24"/>
        </w:rPr>
        <w:t>2</w:t>
      </w:r>
      <w:r>
        <w:rPr>
          <w:rFonts w:hint="eastAsia"/>
          <w:sz w:val="24"/>
        </w:rPr>
        <w:t>；</w:t>
      </w:r>
    </w:p>
    <w:p w14:paraId="41123DB7" w14:textId="758F931E" w:rsidR="009F15E8" w:rsidRDefault="009F15E8" w:rsidP="00863803">
      <w:pPr>
        <w:rPr>
          <w:sz w:val="24"/>
        </w:rPr>
      </w:pPr>
      <w:r>
        <w:rPr>
          <w:sz w:val="24"/>
        </w:rPr>
        <w:tab/>
      </w:r>
      <w:r>
        <w:rPr>
          <w:sz w:val="24"/>
        </w:rPr>
        <w:tab/>
      </w:r>
      <w:r>
        <w:rPr>
          <w:sz w:val="24"/>
        </w:rPr>
        <w:tab/>
      </w:r>
      <w:r>
        <w:rPr>
          <w:rFonts w:hint="eastAsia"/>
          <w:sz w:val="24"/>
        </w:rPr>
        <w:t>defaul</w:t>
      </w:r>
      <w:r>
        <w:rPr>
          <w:sz w:val="24"/>
        </w:rPr>
        <w:t>t</w:t>
      </w:r>
      <w:r w:rsidRPr="009F15E8">
        <w:rPr>
          <w:sz w:val="24"/>
        </w:rPr>
        <w:sym w:font="Wingdings" w:char="F0E0"/>
      </w:r>
      <w:r>
        <w:rPr>
          <w:rFonts w:hint="eastAsia"/>
          <w:sz w:val="24"/>
        </w:rPr>
        <w:t>语句</w:t>
      </w:r>
      <w:r>
        <w:rPr>
          <w:rFonts w:hint="eastAsia"/>
          <w:sz w:val="24"/>
        </w:rPr>
        <w:t>n</w:t>
      </w:r>
      <w:r>
        <w:rPr>
          <w:sz w:val="24"/>
        </w:rPr>
        <w:t>+1;</w:t>
      </w:r>
    </w:p>
    <w:p w14:paraId="200BCDAD" w14:textId="13A1A230" w:rsidR="009F15E8" w:rsidRDefault="009F15E8" w:rsidP="00863803">
      <w:pPr>
        <w:rPr>
          <w:sz w:val="24"/>
        </w:rPr>
      </w:pPr>
      <w:r>
        <w:rPr>
          <w:sz w:val="24"/>
        </w:rPr>
        <w:tab/>
      </w:r>
      <w:r>
        <w:rPr>
          <w:sz w:val="24"/>
        </w:rPr>
        <w:tab/>
        <w:t xml:space="preserve">  }</w:t>
      </w:r>
    </w:p>
    <w:p w14:paraId="04CEC015" w14:textId="11677E3C" w:rsidR="000D410B" w:rsidRDefault="000D410B" w:rsidP="00863803">
      <w:pPr>
        <w:rPr>
          <w:sz w:val="24"/>
        </w:rPr>
      </w:pPr>
    </w:p>
    <w:p w14:paraId="11B0FEF1" w14:textId="7E821A67" w:rsidR="00863803" w:rsidRPr="009F15E8" w:rsidRDefault="00863803" w:rsidP="000D410B">
      <w:pPr>
        <w:pStyle w:val="af"/>
        <w:numPr>
          <w:ilvl w:val="0"/>
          <w:numId w:val="12"/>
        </w:numPr>
        <w:ind w:firstLineChars="0"/>
        <w:rPr>
          <w:b/>
          <w:bCs/>
          <w:sz w:val="24"/>
        </w:rPr>
      </w:pPr>
      <w:r w:rsidRPr="009F15E8">
        <w:rPr>
          <w:b/>
          <w:bCs/>
          <w:sz w:val="24"/>
        </w:rPr>
        <w:t>数组定义和</w:t>
      </w:r>
      <w:r w:rsidRPr="009F15E8">
        <w:rPr>
          <w:rFonts w:hint="eastAsia"/>
          <w:b/>
          <w:bCs/>
          <w:sz w:val="24"/>
        </w:rPr>
        <w:t>初始化</w:t>
      </w:r>
      <w:r w:rsidRPr="009F15E8">
        <w:rPr>
          <w:b/>
          <w:bCs/>
          <w:sz w:val="24"/>
        </w:rPr>
        <w:t>的语法</w:t>
      </w:r>
      <w:r w:rsidR="00BB4E98" w:rsidRPr="009F15E8">
        <w:rPr>
          <w:rFonts w:hint="eastAsia"/>
          <w:b/>
          <w:bCs/>
          <w:sz w:val="24"/>
        </w:rPr>
        <w:t>P80-83</w:t>
      </w:r>
    </w:p>
    <w:p w14:paraId="26A5AF9D" w14:textId="42981C5F" w:rsidR="000D410B" w:rsidRPr="00124647" w:rsidRDefault="000D410B" w:rsidP="000D410B">
      <w:pPr>
        <w:pStyle w:val="af"/>
        <w:ind w:left="420" w:firstLineChars="0" w:firstLine="0"/>
        <w:rPr>
          <w:szCs w:val="21"/>
        </w:rPr>
      </w:pPr>
      <w:r w:rsidRPr="000D410B">
        <w:rPr>
          <w:rFonts w:hint="eastAsia"/>
          <w:sz w:val="24"/>
        </w:rPr>
        <w:t>int</w:t>
      </w:r>
      <w:r w:rsidRPr="000D410B">
        <w:rPr>
          <w:sz w:val="24"/>
        </w:rPr>
        <w:t>[] a = new int [10];</w:t>
      </w:r>
      <w:r w:rsidR="00124647">
        <w:rPr>
          <w:sz w:val="24"/>
        </w:rPr>
        <w:t xml:space="preserve">  </w:t>
      </w:r>
      <w:r w:rsidR="00124647" w:rsidRPr="00124647">
        <w:rPr>
          <w:rFonts w:hint="eastAsia"/>
          <w:szCs w:val="21"/>
        </w:rPr>
        <w:t>/</w:t>
      </w:r>
      <w:r w:rsidR="00124647" w:rsidRPr="00124647">
        <w:rPr>
          <w:szCs w:val="21"/>
        </w:rPr>
        <w:t>/</w:t>
      </w:r>
      <w:r w:rsidR="00124647" w:rsidRPr="00124647">
        <w:rPr>
          <w:rFonts w:hint="eastAsia"/>
          <w:szCs w:val="21"/>
        </w:rPr>
        <w:t>这里每个数组元素将被初始化为</w:t>
      </w:r>
      <w:r w:rsidR="00124647" w:rsidRPr="00124647">
        <w:rPr>
          <w:rFonts w:hint="eastAsia"/>
          <w:szCs w:val="21"/>
        </w:rPr>
        <w:t>0</w:t>
      </w:r>
      <w:r w:rsidR="00124647" w:rsidRPr="00124647">
        <w:rPr>
          <w:rFonts w:hint="eastAsia"/>
          <w:szCs w:val="21"/>
        </w:rPr>
        <w:t>；</w:t>
      </w:r>
    </w:p>
    <w:p w14:paraId="603BD089" w14:textId="27D1339B" w:rsidR="000D410B" w:rsidRDefault="00124647" w:rsidP="00863803">
      <w:pPr>
        <w:rPr>
          <w:sz w:val="24"/>
        </w:rPr>
      </w:pPr>
      <w:r>
        <w:rPr>
          <w:sz w:val="24"/>
        </w:rPr>
        <w:tab/>
      </w:r>
      <w:r>
        <w:rPr>
          <w:rFonts w:hint="eastAsia"/>
          <w:sz w:val="24"/>
        </w:rPr>
        <w:t>for</w:t>
      </w:r>
      <w:r>
        <w:rPr>
          <w:sz w:val="24"/>
        </w:rPr>
        <w:t>…</w:t>
      </w:r>
      <w:r>
        <w:rPr>
          <w:rFonts w:hint="eastAsia"/>
          <w:sz w:val="24"/>
        </w:rPr>
        <w:t>each</w:t>
      </w:r>
      <w:r>
        <w:rPr>
          <w:rFonts w:hint="eastAsia"/>
          <w:sz w:val="24"/>
        </w:rPr>
        <w:t>循环遍历</w:t>
      </w:r>
    </w:p>
    <w:p w14:paraId="1FB57F34" w14:textId="56A50E41" w:rsidR="00124647" w:rsidRDefault="00124647" w:rsidP="00863803">
      <w:pPr>
        <w:rPr>
          <w:sz w:val="24"/>
        </w:rPr>
      </w:pPr>
      <w:r>
        <w:rPr>
          <w:sz w:val="24"/>
        </w:rPr>
        <w:tab/>
      </w:r>
      <w:proofErr w:type="gramStart"/>
      <w:r w:rsidR="00FC3711">
        <w:rPr>
          <w:rFonts w:hint="eastAsia"/>
          <w:sz w:val="24"/>
        </w:rPr>
        <w:t>int</w:t>
      </w:r>
      <w:r w:rsidR="00FC3711">
        <w:rPr>
          <w:sz w:val="24"/>
        </w:rPr>
        <w:t>[</w:t>
      </w:r>
      <w:proofErr w:type="gramEnd"/>
      <w:r w:rsidR="00FC3711">
        <w:rPr>
          <w:sz w:val="24"/>
        </w:rPr>
        <w:t xml:space="preserve">] </w:t>
      </w:r>
      <w:proofErr w:type="spellStart"/>
      <w:r w:rsidR="00FC3711">
        <w:rPr>
          <w:sz w:val="24"/>
        </w:rPr>
        <w:t>nums</w:t>
      </w:r>
      <w:proofErr w:type="spellEnd"/>
      <w:r w:rsidR="00FC3711">
        <w:rPr>
          <w:sz w:val="24"/>
        </w:rPr>
        <w:t>={1,2,3,4,5,,6,7,8,9,10};</w:t>
      </w:r>
    </w:p>
    <w:p w14:paraId="1520B9E5" w14:textId="7B79F898" w:rsidR="00FC3711" w:rsidRDefault="00FC3711" w:rsidP="00863803">
      <w:pPr>
        <w:rPr>
          <w:sz w:val="24"/>
        </w:rPr>
      </w:pPr>
      <w:r>
        <w:rPr>
          <w:sz w:val="24"/>
        </w:rPr>
        <w:tab/>
        <w:t>int result = 0;</w:t>
      </w:r>
    </w:p>
    <w:p w14:paraId="1142E857" w14:textId="23C3FACB" w:rsidR="00FC3711" w:rsidRPr="006D7C89" w:rsidRDefault="00FC3711" w:rsidP="00863803">
      <w:pPr>
        <w:rPr>
          <w:sz w:val="24"/>
          <w:lang w:val="de-DE"/>
        </w:rPr>
      </w:pPr>
      <w:r>
        <w:rPr>
          <w:sz w:val="24"/>
        </w:rPr>
        <w:tab/>
      </w:r>
      <w:r w:rsidRPr="006D7C89">
        <w:rPr>
          <w:sz w:val="24"/>
          <w:lang w:val="de-DE"/>
        </w:rPr>
        <w:t>for(int e:nums)</w:t>
      </w:r>
    </w:p>
    <w:p w14:paraId="30790587" w14:textId="3767C755" w:rsidR="00FC3711" w:rsidRPr="006D7C89" w:rsidRDefault="00FC3711" w:rsidP="00863803">
      <w:pPr>
        <w:rPr>
          <w:sz w:val="24"/>
          <w:lang w:val="de-DE"/>
        </w:rPr>
      </w:pPr>
      <w:r w:rsidRPr="006D7C89">
        <w:rPr>
          <w:sz w:val="24"/>
          <w:lang w:val="de-DE"/>
        </w:rPr>
        <w:lastRenderedPageBreak/>
        <w:tab/>
      </w:r>
      <w:r w:rsidRPr="006D7C89">
        <w:rPr>
          <w:sz w:val="24"/>
          <w:lang w:val="de-DE"/>
        </w:rPr>
        <w:tab/>
        <w:t>result +=e;</w:t>
      </w:r>
    </w:p>
    <w:p w14:paraId="5569352C" w14:textId="77777777" w:rsidR="00125DB1" w:rsidRPr="00E95069" w:rsidRDefault="00125DB1" w:rsidP="00125DB1">
      <w:pPr>
        <w:pStyle w:val="af"/>
        <w:numPr>
          <w:ilvl w:val="0"/>
          <w:numId w:val="12"/>
        </w:numPr>
        <w:ind w:firstLineChars="0"/>
        <w:rPr>
          <w:b/>
          <w:bCs/>
          <w:sz w:val="24"/>
        </w:rPr>
      </w:pPr>
      <w:r w:rsidRPr="00E95069">
        <w:rPr>
          <w:rFonts w:hint="eastAsia"/>
          <w:b/>
          <w:bCs/>
          <w:sz w:val="24"/>
        </w:rPr>
        <w:t>访问修饰符</w:t>
      </w:r>
      <w:r w:rsidRPr="00E95069">
        <w:rPr>
          <w:rFonts w:hint="eastAsia"/>
          <w:b/>
          <w:bCs/>
          <w:sz w:val="24"/>
        </w:rPr>
        <w:t>P106</w:t>
      </w:r>
    </w:p>
    <w:p w14:paraId="3CCFF1E2" w14:textId="77777777" w:rsidR="00125DB1" w:rsidRDefault="00125DB1" w:rsidP="00125DB1">
      <w:pPr>
        <w:ind w:firstLine="420"/>
        <w:rPr>
          <w:sz w:val="24"/>
        </w:rPr>
      </w:pPr>
      <w:r>
        <w:rPr>
          <w:rFonts w:hint="eastAsia"/>
          <w:sz w:val="24"/>
        </w:rPr>
        <w:t>p</w:t>
      </w:r>
      <w:r>
        <w:rPr>
          <w:sz w:val="24"/>
        </w:rPr>
        <w:t>ublic</w:t>
      </w:r>
      <w:r>
        <w:rPr>
          <w:rFonts w:hint="eastAsia"/>
          <w:sz w:val="24"/>
        </w:rPr>
        <w:t>、</w:t>
      </w:r>
      <w:r>
        <w:rPr>
          <w:rFonts w:hint="eastAsia"/>
          <w:sz w:val="24"/>
        </w:rPr>
        <w:t>p</w:t>
      </w:r>
      <w:r>
        <w:rPr>
          <w:sz w:val="24"/>
        </w:rPr>
        <w:t>rivate</w:t>
      </w:r>
      <w:r>
        <w:rPr>
          <w:rFonts w:hint="eastAsia"/>
          <w:sz w:val="24"/>
        </w:rPr>
        <w:t>、</w:t>
      </w:r>
      <w:r>
        <w:rPr>
          <w:rFonts w:hint="eastAsia"/>
          <w:sz w:val="24"/>
        </w:rPr>
        <w:t>p</w:t>
      </w:r>
      <w:r>
        <w:rPr>
          <w:sz w:val="24"/>
        </w:rPr>
        <w:t>rotected</w:t>
      </w:r>
      <w:r>
        <w:rPr>
          <w:rFonts w:hint="eastAsia"/>
          <w:sz w:val="24"/>
        </w:rPr>
        <w:t>、以及无修饰符</w:t>
      </w:r>
    </w:p>
    <w:p w14:paraId="1C8FC560" w14:textId="5CBC9ED0" w:rsidR="00125DB1" w:rsidRDefault="00125DB1" w:rsidP="00125DB1">
      <w:pPr>
        <w:ind w:left="420"/>
        <w:rPr>
          <w:sz w:val="24"/>
        </w:rPr>
      </w:pPr>
      <w:r>
        <w:rPr>
          <w:rFonts w:hint="eastAsia"/>
          <w:sz w:val="24"/>
        </w:rPr>
        <w:t>（</w:t>
      </w:r>
      <w:proofErr w:type="gramStart"/>
      <w:r>
        <w:rPr>
          <w:rFonts w:hint="eastAsia"/>
          <w:sz w:val="24"/>
        </w:rPr>
        <w:t>类本身</w:t>
      </w:r>
      <w:proofErr w:type="gramEnd"/>
      <w:r>
        <w:rPr>
          <w:rFonts w:hint="eastAsia"/>
          <w:sz w:val="24"/>
        </w:rPr>
        <w:t>只有两种访问控制，只要在</w:t>
      </w:r>
      <w:r>
        <w:rPr>
          <w:rFonts w:hint="eastAsia"/>
          <w:sz w:val="24"/>
        </w:rPr>
        <w:t>cla</w:t>
      </w:r>
      <w:r>
        <w:rPr>
          <w:sz w:val="24"/>
        </w:rPr>
        <w:t>ss</w:t>
      </w:r>
      <w:r>
        <w:rPr>
          <w:rFonts w:hint="eastAsia"/>
          <w:sz w:val="24"/>
        </w:rPr>
        <w:t>前没有使用</w:t>
      </w:r>
      <w:r>
        <w:rPr>
          <w:rFonts w:hint="eastAsia"/>
          <w:sz w:val="24"/>
        </w:rPr>
        <w:t>p</w:t>
      </w:r>
      <w:r>
        <w:rPr>
          <w:sz w:val="24"/>
        </w:rPr>
        <w:t xml:space="preserve">ublic </w:t>
      </w:r>
      <w:r>
        <w:rPr>
          <w:rFonts w:hint="eastAsia"/>
          <w:sz w:val="24"/>
        </w:rPr>
        <w:t>修饰符，源文件的名称可以是一切合法的名称，带有</w:t>
      </w:r>
      <w:r>
        <w:rPr>
          <w:sz w:val="24"/>
        </w:rPr>
        <w:t xml:space="preserve">public </w:t>
      </w:r>
      <w:r>
        <w:rPr>
          <w:rFonts w:hint="eastAsia"/>
          <w:sz w:val="24"/>
        </w:rPr>
        <w:t>修饰符的类的类名必须与源文件名相同）。</w:t>
      </w:r>
    </w:p>
    <w:p w14:paraId="4B2586C0" w14:textId="77777777" w:rsidR="00125DB1" w:rsidRDefault="00125DB1" w:rsidP="00125DB1">
      <w:pPr>
        <w:ind w:left="420"/>
        <w:rPr>
          <w:sz w:val="24"/>
        </w:rPr>
      </w:pPr>
    </w:p>
    <w:p w14:paraId="79AF50E2" w14:textId="5B84D44F" w:rsidR="00125DB1" w:rsidRDefault="00CC215B" w:rsidP="00125DB1">
      <w:pPr>
        <w:pStyle w:val="af"/>
        <w:numPr>
          <w:ilvl w:val="0"/>
          <w:numId w:val="12"/>
        </w:numPr>
        <w:ind w:firstLineChars="0"/>
        <w:rPr>
          <w:b/>
          <w:bCs/>
          <w:sz w:val="24"/>
        </w:rPr>
      </w:pPr>
      <w:r>
        <w:rPr>
          <w:rFonts w:hint="eastAsia"/>
          <w:b/>
          <w:bCs/>
          <w:sz w:val="24"/>
        </w:rPr>
        <w:t>类</w:t>
      </w:r>
      <w:r w:rsidR="00125DB1" w:rsidRPr="00235478">
        <w:rPr>
          <w:rFonts w:hint="eastAsia"/>
          <w:b/>
          <w:bCs/>
          <w:sz w:val="24"/>
        </w:rPr>
        <w:t>构造方法</w:t>
      </w:r>
      <w:r>
        <w:rPr>
          <w:rFonts w:hint="eastAsia"/>
          <w:b/>
          <w:bCs/>
          <w:sz w:val="24"/>
        </w:rPr>
        <w:t>的</w:t>
      </w:r>
      <w:r w:rsidR="00125DB1" w:rsidRPr="00235478">
        <w:rPr>
          <w:rFonts w:hint="eastAsia"/>
          <w:b/>
          <w:bCs/>
          <w:sz w:val="24"/>
        </w:rPr>
        <w:t>基本用法</w:t>
      </w:r>
      <w:r w:rsidR="00125DB1" w:rsidRPr="00235478">
        <w:rPr>
          <w:rFonts w:hint="eastAsia"/>
          <w:b/>
          <w:bCs/>
          <w:sz w:val="24"/>
        </w:rPr>
        <w:t>P109</w:t>
      </w:r>
    </w:p>
    <w:p w14:paraId="55BEE5D6" w14:textId="77777777" w:rsidR="00125DB1" w:rsidRDefault="00125DB1" w:rsidP="00125DB1">
      <w:pPr>
        <w:pStyle w:val="af"/>
        <w:ind w:left="420" w:firstLineChars="0" w:firstLine="0"/>
        <w:rPr>
          <w:sz w:val="24"/>
        </w:rPr>
      </w:pPr>
      <w:r>
        <w:rPr>
          <w:sz w:val="24"/>
        </w:rPr>
        <w:t>class Person</w:t>
      </w:r>
      <w:r>
        <w:rPr>
          <w:rFonts w:hint="eastAsia"/>
          <w:sz w:val="24"/>
        </w:rPr>
        <w:t>｛｝</w:t>
      </w:r>
    </w:p>
    <w:p w14:paraId="178426C6" w14:textId="4044CEBC" w:rsidR="00125DB1" w:rsidRDefault="00125DB1" w:rsidP="00125DB1">
      <w:pPr>
        <w:pStyle w:val="af"/>
        <w:ind w:left="420" w:firstLineChars="0" w:firstLine="0"/>
        <w:rPr>
          <w:sz w:val="24"/>
        </w:rPr>
      </w:pPr>
      <w:r>
        <w:rPr>
          <w:rFonts w:hint="eastAsia"/>
          <w:sz w:val="24"/>
        </w:rPr>
        <w:t>在主函数中调用时：</w:t>
      </w:r>
      <w:r>
        <w:rPr>
          <w:sz w:val="24"/>
        </w:rPr>
        <w:t>Person p = new Person();</w:t>
      </w:r>
      <w:r w:rsidR="0047084C">
        <w:rPr>
          <w:sz w:val="24"/>
        </w:rPr>
        <w:t xml:space="preserve">  </w:t>
      </w:r>
      <w:r>
        <w:rPr>
          <w:sz w:val="24"/>
        </w:rPr>
        <w:t>//</w:t>
      </w:r>
      <w:r>
        <w:rPr>
          <w:rFonts w:hint="eastAsia"/>
          <w:sz w:val="24"/>
        </w:rPr>
        <w:t>声明并创建对象。</w:t>
      </w:r>
    </w:p>
    <w:p w14:paraId="2ABBD3E5" w14:textId="77777777" w:rsidR="0047084C" w:rsidRPr="00E95069" w:rsidRDefault="0047084C" w:rsidP="00125DB1">
      <w:pPr>
        <w:pStyle w:val="af"/>
        <w:ind w:left="420" w:firstLineChars="0" w:firstLine="0"/>
        <w:rPr>
          <w:sz w:val="24"/>
        </w:rPr>
      </w:pPr>
    </w:p>
    <w:p w14:paraId="02BCCA9E" w14:textId="11D1AF85" w:rsidR="0047084C" w:rsidRDefault="0047084C" w:rsidP="0047084C">
      <w:pPr>
        <w:pStyle w:val="af"/>
        <w:numPr>
          <w:ilvl w:val="0"/>
          <w:numId w:val="12"/>
        </w:numPr>
        <w:spacing w:line="300" w:lineRule="auto"/>
        <w:ind w:rightChars="358" w:right="752" w:firstLineChars="0"/>
        <w:rPr>
          <w:b/>
          <w:bCs/>
          <w:sz w:val="24"/>
        </w:rPr>
      </w:pPr>
      <w:r w:rsidRPr="00E95069">
        <w:rPr>
          <w:rFonts w:hint="eastAsia"/>
          <w:b/>
          <w:bCs/>
          <w:sz w:val="24"/>
        </w:rPr>
        <w:t>类的继承、多态。</w:t>
      </w:r>
      <w:r w:rsidRPr="00E95069">
        <w:rPr>
          <w:rFonts w:hint="eastAsia"/>
          <w:b/>
          <w:bCs/>
          <w:sz w:val="24"/>
        </w:rPr>
        <w:t>P112-125</w:t>
      </w:r>
    </w:p>
    <w:p w14:paraId="34474C78" w14:textId="424E7F5B" w:rsidR="00CC215B" w:rsidRPr="00B91CEE" w:rsidRDefault="00CC215B" w:rsidP="00CC215B">
      <w:pPr>
        <w:pStyle w:val="af"/>
        <w:spacing w:line="300" w:lineRule="auto"/>
        <w:ind w:left="420" w:rightChars="358" w:right="752" w:firstLineChars="0" w:firstLine="0"/>
        <w:rPr>
          <w:sz w:val="24"/>
        </w:rPr>
      </w:pPr>
      <w:r w:rsidRPr="00B91CEE">
        <w:rPr>
          <w:rFonts w:hint="eastAsia"/>
          <w:sz w:val="24"/>
        </w:rPr>
        <w:t>在类的声明中加入</w:t>
      </w:r>
      <w:r w:rsidRPr="00B91CEE">
        <w:rPr>
          <w:rFonts w:hint="eastAsia"/>
          <w:sz w:val="24"/>
        </w:rPr>
        <w:t>extends</w:t>
      </w:r>
      <w:r w:rsidRPr="00B91CEE">
        <w:rPr>
          <w:rFonts w:hint="eastAsia"/>
          <w:sz w:val="24"/>
        </w:rPr>
        <w:t>子句来创建一个类的子类：</w:t>
      </w:r>
    </w:p>
    <w:p w14:paraId="58789FE5" w14:textId="4A4CA20D" w:rsidR="00CC215B" w:rsidRDefault="00CC215B" w:rsidP="00CC215B">
      <w:pPr>
        <w:pStyle w:val="af"/>
        <w:spacing w:line="300" w:lineRule="auto"/>
        <w:ind w:left="420" w:rightChars="358" w:right="752" w:firstLineChars="0" w:firstLine="0"/>
        <w:rPr>
          <w:sz w:val="24"/>
        </w:rPr>
      </w:pPr>
      <w:r w:rsidRPr="00B91CEE">
        <w:rPr>
          <w:sz w:val="24"/>
        </w:rPr>
        <w:t>c</w:t>
      </w:r>
      <w:r w:rsidRPr="00B91CEE">
        <w:rPr>
          <w:rFonts w:hint="eastAsia"/>
          <w:sz w:val="24"/>
        </w:rPr>
        <w:t>lass</w:t>
      </w:r>
      <w:r w:rsidRPr="00B91CEE">
        <w:rPr>
          <w:sz w:val="24"/>
        </w:rPr>
        <w:t xml:space="preserve"> </w:t>
      </w:r>
      <w:proofErr w:type="spellStart"/>
      <w:r w:rsidRPr="00B91CEE">
        <w:rPr>
          <w:sz w:val="24"/>
        </w:rPr>
        <w:t>SubClass</w:t>
      </w:r>
      <w:proofErr w:type="spellEnd"/>
      <w:r w:rsidRPr="00B91CEE">
        <w:rPr>
          <w:sz w:val="24"/>
        </w:rPr>
        <w:t xml:space="preserve"> extends </w:t>
      </w:r>
      <w:proofErr w:type="spellStart"/>
      <w:r w:rsidRPr="00B91CEE">
        <w:rPr>
          <w:sz w:val="24"/>
        </w:rPr>
        <w:t>SuperClass</w:t>
      </w:r>
      <w:proofErr w:type="spellEnd"/>
    </w:p>
    <w:p w14:paraId="78F1ACC7" w14:textId="72C29A9D" w:rsidR="00B91CEE" w:rsidRDefault="00B91CEE" w:rsidP="00CC215B">
      <w:pPr>
        <w:pStyle w:val="af"/>
        <w:spacing w:line="300" w:lineRule="auto"/>
        <w:ind w:left="420" w:rightChars="358" w:right="752" w:firstLineChars="0" w:firstLine="0"/>
        <w:rPr>
          <w:sz w:val="24"/>
        </w:rPr>
      </w:pPr>
      <w:r>
        <w:rPr>
          <w:rFonts w:hint="eastAsia"/>
          <w:sz w:val="24"/>
        </w:rPr>
        <w:t>子类可以继承父类中访问权限设定为</w:t>
      </w:r>
      <w:r>
        <w:rPr>
          <w:rFonts w:hint="eastAsia"/>
          <w:sz w:val="24"/>
        </w:rPr>
        <w:t>public</w:t>
      </w:r>
      <w:r>
        <w:rPr>
          <w:rFonts w:hint="eastAsia"/>
          <w:sz w:val="24"/>
        </w:rPr>
        <w:t>、</w:t>
      </w:r>
      <w:r>
        <w:rPr>
          <w:rFonts w:hint="eastAsia"/>
          <w:sz w:val="24"/>
        </w:rPr>
        <w:t>protected</w:t>
      </w:r>
      <w:r>
        <w:rPr>
          <w:rFonts w:hint="eastAsia"/>
          <w:sz w:val="24"/>
        </w:rPr>
        <w:t>、</w:t>
      </w:r>
      <w:r>
        <w:rPr>
          <w:rFonts w:hint="eastAsia"/>
          <w:sz w:val="24"/>
        </w:rPr>
        <w:t>default</w:t>
      </w:r>
      <w:r>
        <w:rPr>
          <w:rFonts w:hint="eastAsia"/>
          <w:sz w:val="24"/>
        </w:rPr>
        <w:t>的成员变量和方法，但是不能继承访问权限为</w:t>
      </w:r>
      <w:r>
        <w:rPr>
          <w:rFonts w:hint="eastAsia"/>
          <w:sz w:val="24"/>
        </w:rPr>
        <w:t>private</w:t>
      </w:r>
      <w:r>
        <w:rPr>
          <w:rFonts w:hint="eastAsia"/>
          <w:sz w:val="24"/>
        </w:rPr>
        <w:t>的成员变量和方法。</w:t>
      </w:r>
    </w:p>
    <w:p w14:paraId="70F51D57" w14:textId="4FA08EBB" w:rsidR="00B91CEE" w:rsidRDefault="00B91CEE" w:rsidP="00CC215B">
      <w:pPr>
        <w:pStyle w:val="af"/>
        <w:spacing w:line="300" w:lineRule="auto"/>
        <w:ind w:left="420" w:rightChars="358" w:right="752" w:firstLineChars="0" w:firstLine="0"/>
        <w:rPr>
          <w:b/>
          <w:bCs/>
          <w:sz w:val="24"/>
        </w:rPr>
      </w:pPr>
      <w:r w:rsidRPr="00B91CEE">
        <w:rPr>
          <w:rFonts w:hint="eastAsia"/>
          <w:b/>
          <w:bCs/>
          <w:sz w:val="24"/>
        </w:rPr>
        <w:t>方法重写的条件</w:t>
      </w:r>
      <w:r w:rsidRPr="00B91CEE">
        <w:rPr>
          <w:rFonts w:hint="eastAsia"/>
          <w:b/>
          <w:bCs/>
          <w:sz w:val="24"/>
        </w:rPr>
        <w:t xml:space="preserve"> </w:t>
      </w:r>
      <w:r w:rsidRPr="00B91CEE">
        <w:rPr>
          <w:b/>
          <w:bCs/>
          <w:sz w:val="24"/>
        </w:rPr>
        <w:t>P115</w:t>
      </w:r>
    </w:p>
    <w:p w14:paraId="5D908787" w14:textId="7A91D2AD" w:rsidR="00B91CEE" w:rsidRPr="00A61A06" w:rsidRDefault="00A61A06" w:rsidP="00CC215B">
      <w:pPr>
        <w:pStyle w:val="af"/>
        <w:spacing w:line="300" w:lineRule="auto"/>
        <w:ind w:left="420" w:rightChars="358" w:right="752" w:firstLineChars="0" w:firstLine="0"/>
        <w:rPr>
          <w:sz w:val="24"/>
        </w:rPr>
      </w:pPr>
      <w:r w:rsidRPr="00A61A06">
        <w:rPr>
          <w:rFonts w:hint="eastAsia"/>
          <w:sz w:val="24"/>
        </w:rPr>
        <w:t>·方法名、参数列表和返回值完全相同。</w:t>
      </w:r>
    </w:p>
    <w:p w14:paraId="474C213F" w14:textId="164C1B6D" w:rsidR="00A61A06" w:rsidRPr="00A61A06" w:rsidRDefault="00A61A06" w:rsidP="00CC215B">
      <w:pPr>
        <w:pStyle w:val="af"/>
        <w:spacing w:line="300" w:lineRule="auto"/>
        <w:ind w:left="420" w:rightChars="358" w:right="752" w:firstLineChars="0" w:firstLine="0"/>
        <w:rPr>
          <w:sz w:val="24"/>
        </w:rPr>
      </w:pPr>
      <w:r w:rsidRPr="00A61A06">
        <w:rPr>
          <w:rFonts w:hint="eastAsia"/>
          <w:sz w:val="24"/>
        </w:rPr>
        <w:t>·访问控制范围不能被缩小</w:t>
      </w:r>
    </w:p>
    <w:p w14:paraId="00C4EAA9" w14:textId="2507A0FB" w:rsidR="00A61A06" w:rsidRPr="00A61A06" w:rsidRDefault="00A61A06" w:rsidP="00CC215B">
      <w:pPr>
        <w:pStyle w:val="af"/>
        <w:spacing w:line="300" w:lineRule="auto"/>
        <w:ind w:left="420" w:rightChars="358" w:right="752" w:firstLineChars="0" w:firstLine="0"/>
        <w:rPr>
          <w:sz w:val="24"/>
        </w:rPr>
      </w:pPr>
      <w:r w:rsidRPr="00A61A06">
        <w:rPr>
          <w:rFonts w:hint="eastAsia"/>
          <w:sz w:val="24"/>
        </w:rPr>
        <w:t>·抛出的异常不能被扩大</w:t>
      </w:r>
    </w:p>
    <w:p w14:paraId="6529FD32" w14:textId="01E55ED8" w:rsidR="0047084C" w:rsidRPr="00342BB9" w:rsidRDefault="00CC215B" w:rsidP="0047084C">
      <w:pPr>
        <w:pStyle w:val="af"/>
        <w:ind w:left="420" w:firstLineChars="0" w:firstLine="0"/>
        <w:rPr>
          <w:b/>
          <w:bCs/>
          <w:sz w:val="24"/>
        </w:rPr>
      </w:pPr>
      <w:r>
        <w:rPr>
          <w:b/>
          <w:bCs/>
          <w:sz w:val="24"/>
        </w:rPr>
        <w:t>s</w:t>
      </w:r>
      <w:r w:rsidR="0047084C" w:rsidRPr="00342BB9">
        <w:rPr>
          <w:rFonts w:hint="eastAsia"/>
          <w:b/>
          <w:bCs/>
          <w:sz w:val="24"/>
        </w:rPr>
        <w:t>uper</w:t>
      </w:r>
      <w:r w:rsidR="0047084C" w:rsidRPr="00342BB9">
        <w:rPr>
          <w:b/>
          <w:bCs/>
          <w:sz w:val="24"/>
        </w:rPr>
        <w:t>、</w:t>
      </w:r>
      <w:r w:rsidR="0047084C" w:rsidRPr="00342BB9">
        <w:rPr>
          <w:rFonts w:hint="eastAsia"/>
          <w:b/>
          <w:bCs/>
          <w:sz w:val="24"/>
        </w:rPr>
        <w:t>this</w:t>
      </w:r>
      <w:r w:rsidR="0047084C" w:rsidRPr="00342BB9">
        <w:rPr>
          <w:rFonts w:hint="eastAsia"/>
          <w:b/>
          <w:bCs/>
          <w:sz w:val="24"/>
        </w:rPr>
        <w:t>关键字</w:t>
      </w:r>
      <w:r w:rsidR="0047084C">
        <w:rPr>
          <w:rFonts w:hint="eastAsia"/>
          <w:b/>
          <w:bCs/>
          <w:sz w:val="24"/>
        </w:rPr>
        <w:t xml:space="preserve"> </w:t>
      </w:r>
      <w:r w:rsidR="0047084C">
        <w:rPr>
          <w:b/>
          <w:bCs/>
          <w:sz w:val="24"/>
        </w:rPr>
        <w:t xml:space="preserve"> </w:t>
      </w:r>
      <w:r w:rsidR="0047084C" w:rsidRPr="00342BB9">
        <w:rPr>
          <w:rFonts w:hint="eastAsia"/>
          <w:b/>
          <w:bCs/>
          <w:sz w:val="24"/>
        </w:rPr>
        <w:t>P117</w:t>
      </w:r>
    </w:p>
    <w:p w14:paraId="274789E1" w14:textId="72B69449" w:rsidR="0047084C" w:rsidRDefault="0047084C" w:rsidP="0047084C">
      <w:pPr>
        <w:ind w:leftChars="200" w:left="1020" w:hangingChars="250" w:hanging="600"/>
        <w:rPr>
          <w:sz w:val="24"/>
        </w:rPr>
      </w:pPr>
      <w:r>
        <w:rPr>
          <w:rFonts w:hint="eastAsia"/>
          <w:sz w:val="24"/>
        </w:rPr>
        <w:t>（</w:t>
      </w:r>
      <w:r>
        <w:rPr>
          <w:rFonts w:hint="eastAsia"/>
          <w:sz w:val="24"/>
        </w:rPr>
        <w:t>1</w:t>
      </w:r>
      <w:r>
        <w:rPr>
          <w:rFonts w:hint="eastAsia"/>
          <w:sz w:val="24"/>
        </w:rPr>
        <w:t>）</w:t>
      </w:r>
      <w:r w:rsidR="00CC215B">
        <w:rPr>
          <w:sz w:val="24"/>
        </w:rPr>
        <w:t>this</w:t>
      </w:r>
      <w:r w:rsidR="00CC215B">
        <w:rPr>
          <w:rFonts w:hint="eastAsia"/>
          <w:sz w:val="24"/>
        </w:rPr>
        <w:t>方法代表的是一个构造方法对其他构造方法的调用。</w:t>
      </w:r>
      <w:r>
        <w:rPr>
          <w:rFonts w:hint="eastAsia"/>
          <w:sz w:val="24"/>
        </w:rPr>
        <w:t>t</w:t>
      </w:r>
      <w:r>
        <w:rPr>
          <w:sz w:val="24"/>
        </w:rPr>
        <w:t>his</w:t>
      </w:r>
      <w:r>
        <w:rPr>
          <w:rFonts w:hint="eastAsia"/>
          <w:sz w:val="24"/>
        </w:rPr>
        <w:t>（）方法必须放在构造方法的第一行，即它的前面不能再有其他语句</w:t>
      </w:r>
    </w:p>
    <w:p w14:paraId="2B8C6673" w14:textId="1230F333" w:rsidR="001640EC" w:rsidRDefault="0047084C" w:rsidP="0047084C">
      <w:pPr>
        <w:ind w:leftChars="200" w:left="900" w:hangingChars="200" w:hanging="480"/>
        <w:rPr>
          <w:sz w:val="24"/>
        </w:rPr>
      </w:pPr>
      <w:r>
        <w:rPr>
          <w:rFonts w:hint="eastAsia"/>
          <w:sz w:val="24"/>
        </w:rPr>
        <w:t>（</w:t>
      </w:r>
      <w:r>
        <w:rPr>
          <w:rFonts w:hint="eastAsia"/>
          <w:sz w:val="24"/>
        </w:rPr>
        <w:t>2</w:t>
      </w:r>
      <w:r>
        <w:rPr>
          <w:rFonts w:hint="eastAsia"/>
          <w:sz w:val="24"/>
        </w:rPr>
        <w:t>）</w:t>
      </w:r>
      <w:r>
        <w:rPr>
          <w:rFonts w:hint="eastAsia"/>
          <w:sz w:val="24"/>
        </w:rPr>
        <w:t>S</w:t>
      </w:r>
      <w:r>
        <w:rPr>
          <w:sz w:val="24"/>
        </w:rPr>
        <w:t>uper(</w:t>
      </w:r>
      <w:r>
        <w:rPr>
          <w:rFonts w:hint="eastAsia"/>
          <w:sz w:val="24"/>
        </w:rPr>
        <w:t>)</w:t>
      </w:r>
      <w:r>
        <w:rPr>
          <w:rFonts w:hint="eastAsia"/>
          <w:sz w:val="24"/>
        </w:rPr>
        <w:t>也必须是子类构造方法中的第一个执行语句；如果调用了</w:t>
      </w:r>
      <w:r>
        <w:rPr>
          <w:rFonts w:hint="eastAsia"/>
          <w:sz w:val="24"/>
        </w:rPr>
        <w:t>S</w:t>
      </w:r>
      <w:r>
        <w:rPr>
          <w:sz w:val="24"/>
        </w:rPr>
        <w:t>uper()</w:t>
      </w:r>
      <w:r>
        <w:rPr>
          <w:rFonts w:hint="eastAsia"/>
          <w:sz w:val="24"/>
        </w:rPr>
        <w:t>，则</w:t>
      </w:r>
      <w:r w:rsidR="001640EC">
        <w:rPr>
          <w:rFonts w:hint="eastAsia"/>
          <w:sz w:val="24"/>
        </w:rPr>
        <w:t>会调用它的直接超类的构造方法；</w:t>
      </w:r>
    </w:p>
    <w:p w14:paraId="7AEEB7BA" w14:textId="77D7D6D8" w:rsidR="00EE4656" w:rsidRDefault="00EE4656" w:rsidP="0047084C">
      <w:pPr>
        <w:ind w:leftChars="200" w:left="900" w:hangingChars="200" w:hanging="480"/>
        <w:rPr>
          <w:sz w:val="24"/>
        </w:rPr>
      </w:pPr>
      <w:r>
        <w:rPr>
          <w:sz w:val="24"/>
        </w:rPr>
        <w:tab/>
        <w:t>S</w:t>
      </w:r>
      <w:r>
        <w:rPr>
          <w:rFonts w:hint="eastAsia"/>
          <w:sz w:val="24"/>
        </w:rPr>
        <w:t>uper(</w:t>
      </w:r>
      <w:r>
        <w:rPr>
          <w:sz w:val="24"/>
        </w:rPr>
        <w:t>)</w:t>
      </w:r>
      <w:r>
        <w:rPr>
          <w:rFonts w:hint="eastAsia"/>
          <w:sz w:val="24"/>
        </w:rPr>
        <w:t>可以用来访问被子类的成员隐藏的超类成员。</w:t>
      </w:r>
      <w:r>
        <w:rPr>
          <w:sz w:val="24"/>
        </w:rPr>
        <w:t>S</w:t>
      </w:r>
      <w:r>
        <w:rPr>
          <w:rFonts w:hint="eastAsia"/>
          <w:sz w:val="24"/>
        </w:rPr>
        <w:t>uper</w:t>
      </w:r>
      <w:r>
        <w:rPr>
          <w:sz w:val="24"/>
        </w:rPr>
        <w:t>()</w:t>
      </w:r>
      <w:r>
        <w:rPr>
          <w:rFonts w:hint="eastAsia"/>
          <w:sz w:val="24"/>
        </w:rPr>
        <w:t>指向这个对象的父类。</w:t>
      </w:r>
      <w:r>
        <w:rPr>
          <w:sz w:val="24"/>
        </w:rPr>
        <w:t>S</w:t>
      </w:r>
      <w:r>
        <w:rPr>
          <w:rFonts w:hint="eastAsia"/>
          <w:sz w:val="24"/>
        </w:rPr>
        <w:t>uper(</w:t>
      </w:r>
      <w:r>
        <w:rPr>
          <w:sz w:val="24"/>
        </w:rPr>
        <w:t>)</w:t>
      </w:r>
      <w:r>
        <w:rPr>
          <w:rFonts w:hint="eastAsia"/>
          <w:sz w:val="24"/>
        </w:rPr>
        <w:t>可以用来引用父类中的（被覆盖的）方法、（被隐藏的）变量及构造方法</w:t>
      </w:r>
    </w:p>
    <w:p w14:paraId="428461B5" w14:textId="77777777" w:rsidR="0047084C" w:rsidRDefault="0047084C" w:rsidP="001640EC">
      <w:pPr>
        <w:ind w:leftChars="400" w:left="840"/>
        <w:rPr>
          <w:sz w:val="24"/>
        </w:rPr>
      </w:pPr>
      <w:r w:rsidRPr="00C40CBF">
        <w:rPr>
          <w:rFonts w:hint="eastAsia"/>
          <w:b/>
          <w:bCs/>
          <w:sz w:val="24"/>
          <w:highlight w:val="cyan"/>
        </w:rPr>
        <w:t>注</w:t>
      </w:r>
      <w:r w:rsidRPr="00C40CBF">
        <w:rPr>
          <w:b/>
          <w:bCs/>
          <w:sz w:val="24"/>
          <w:highlight w:val="cyan"/>
        </w:rPr>
        <w:t>:</w:t>
      </w:r>
      <w:r w:rsidRPr="00C40CBF">
        <w:rPr>
          <w:rFonts w:hint="eastAsia"/>
          <w:sz w:val="24"/>
          <w:highlight w:val="cyan"/>
        </w:rPr>
        <w:t>在子类的非默认构造方法执行前，也会先</w:t>
      </w:r>
      <w:proofErr w:type="gramStart"/>
      <w:r w:rsidRPr="00C40CBF">
        <w:rPr>
          <w:rFonts w:hint="eastAsia"/>
          <w:sz w:val="24"/>
          <w:highlight w:val="cyan"/>
        </w:rPr>
        <w:t>执行父类的</w:t>
      </w:r>
      <w:proofErr w:type="gramEnd"/>
      <w:r w:rsidRPr="00C40CBF">
        <w:rPr>
          <w:rFonts w:hint="eastAsia"/>
          <w:sz w:val="24"/>
          <w:highlight w:val="cyan"/>
        </w:rPr>
        <w:t>默认构造方法（</w:t>
      </w:r>
      <w:proofErr w:type="gramStart"/>
      <w:r w:rsidRPr="00C40CBF">
        <w:rPr>
          <w:rFonts w:hint="eastAsia"/>
          <w:sz w:val="24"/>
          <w:highlight w:val="cyan"/>
        </w:rPr>
        <w:t>即无参的</w:t>
      </w:r>
      <w:proofErr w:type="gramEnd"/>
      <w:r w:rsidRPr="00C40CBF">
        <w:rPr>
          <w:rFonts w:hint="eastAsia"/>
          <w:sz w:val="24"/>
          <w:highlight w:val="cyan"/>
        </w:rPr>
        <w:t>构造方法</w:t>
      </w:r>
      <w:r w:rsidRPr="001640EC">
        <w:rPr>
          <w:rFonts w:hint="eastAsia"/>
          <w:sz w:val="24"/>
          <w:highlight w:val="cyan"/>
        </w:rPr>
        <w:t>）</w:t>
      </w:r>
    </w:p>
    <w:p w14:paraId="6DFEDB25" w14:textId="24D9237B" w:rsidR="0047084C" w:rsidRDefault="00940CC9" w:rsidP="0047084C">
      <w:pPr>
        <w:pStyle w:val="af"/>
        <w:spacing w:line="300" w:lineRule="auto"/>
        <w:ind w:left="420" w:rightChars="358" w:right="752" w:firstLineChars="0" w:firstLine="0"/>
        <w:rPr>
          <w:b/>
          <w:bCs/>
          <w:sz w:val="24"/>
        </w:rPr>
      </w:pPr>
      <w:r>
        <w:rPr>
          <w:rFonts w:hint="eastAsia"/>
          <w:b/>
          <w:bCs/>
          <w:sz w:val="24"/>
        </w:rPr>
        <w:t>对象的比较：</w:t>
      </w:r>
      <w:r w:rsidR="00EF6DD5">
        <w:rPr>
          <w:rFonts w:hint="eastAsia"/>
          <w:b/>
          <w:bCs/>
          <w:sz w:val="24"/>
        </w:rPr>
        <w:t xml:space="preserve"> </w:t>
      </w:r>
      <w:r w:rsidR="00EF6DD5">
        <w:rPr>
          <w:b/>
          <w:bCs/>
          <w:sz w:val="24"/>
        </w:rPr>
        <w:t>P120</w:t>
      </w:r>
    </w:p>
    <w:p w14:paraId="200C94DA" w14:textId="68E6574D" w:rsidR="00940CC9" w:rsidRPr="00EF6DD5" w:rsidRDefault="00940CC9" w:rsidP="00EF6DD5">
      <w:pPr>
        <w:ind w:leftChars="200" w:left="420"/>
        <w:rPr>
          <w:sz w:val="24"/>
        </w:rPr>
      </w:pPr>
      <w:r w:rsidRPr="00EF6DD5">
        <w:rPr>
          <w:rFonts w:hint="eastAsia"/>
          <w:sz w:val="24"/>
        </w:rPr>
        <w:t>（</w:t>
      </w:r>
      <w:r w:rsidRPr="00EF6DD5">
        <w:rPr>
          <w:rFonts w:hint="eastAsia"/>
          <w:sz w:val="24"/>
        </w:rPr>
        <w:t>1</w:t>
      </w:r>
      <w:r w:rsidRPr="00EF6DD5">
        <w:rPr>
          <w:rFonts w:hint="eastAsia"/>
          <w:sz w:val="24"/>
        </w:rPr>
        <w:t>）</w:t>
      </w:r>
      <w:r w:rsidRPr="00EF6DD5">
        <w:rPr>
          <w:rFonts w:hint="eastAsia"/>
          <w:sz w:val="24"/>
        </w:rPr>
        <w:t>==</w:t>
      </w:r>
      <w:r w:rsidRPr="00EF6DD5">
        <w:rPr>
          <w:rFonts w:hint="eastAsia"/>
          <w:sz w:val="24"/>
        </w:rPr>
        <w:t>用来比较两个引用是否指向同一个对象。</w:t>
      </w:r>
    </w:p>
    <w:p w14:paraId="67B00E9F" w14:textId="2DFDFE1A" w:rsidR="00940CC9" w:rsidRPr="00EF6DD5" w:rsidRDefault="00940CC9" w:rsidP="00EF6DD5">
      <w:pPr>
        <w:ind w:leftChars="200" w:left="420"/>
        <w:rPr>
          <w:sz w:val="24"/>
        </w:rPr>
      </w:pPr>
      <w:r w:rsidRPr="00EF6DD5">
        <w:rPr>
          <w:rFonts w:hint="eastAsia"/>
          <w:sz w:val="24"/>
        </w:rPr>
        <w:t>（</w:t>
      </w:r>
      <w:r w:rsidRPr="00EF6DD5">
        <w:rPr>
          <w:rFonts w:hint="eastAsia"/>
          <w:sz w:val="24"/>
        </w:rPr>
        <w:t>2</w:t>
      </w:r>
      <w:r w:rsidRPr="00EF6DD5">
        <w:rPr>
          <w:rFonts w:hint="eastAsia"/>
          <w:sz w:val="24"/>
        </w:rPr>
        <w:t>）</w:t>
      </w:r>
      <w:r w:rsidRPr="00EF6DD5">
        <w:rPr>
          <w:rFonts w:hint="eastAsia"/>
          <w:sz w:val="24"/>
        </w:rPr>
        <w:t>equals(</w:t>
      </w:r>
      <w:r w:rsidRPr="00EF6DD5">
        <w:rPr>
          <w:sz w:val="24"/>
        </w:rPr>
        <w:t>)</w:t>
      </w:r>
      <w:r w:rsidRPr="00EF6DD5">
        <w:rPr>
          <w:rFonts w:hint="eastAsia"/>
          <w:sz w:val="24"/>
        </w:rPr>
        <w:t>需要在类定义中重写，用来识别两个对象是否具有相同的类型和内容。</w:t>
      </w:r>
    </w:p>
    <w:p w14:paraId="16142990" w14:textId="5B2E6D1D" w:rsidR="0047084C" w:rsidRPr="00341673" w:rsidRDefault="006D7C89" w:rsidP="0047084C">
      <w:pPr>
        <w:pStyle w:val="af"/>
        <w:ind w:left="420" w:firstLineChars="0" w:firstLine="0"/>
        <w:rPr>
          <w:b/>
          <w:bCs/>
          <w:sz w:val="24"/>
        </w:rPr>
      </w:pPr>
      <w:r>
        <w:rPr>
          <w:rFonts w:hint="eastAsia"/>
          <w:b/>
          <w:bCs/>
          <w:sz w:val="24"/>
        </w:rPr>
        <w:t>多态</w:t>
      </w:r>
      <w:r w:rsidR="00697B3A">
        <w:rPr>
          <w:rFonts w:hint="eastAsia"/>
          <w:b/>
          <w:bCs/>
          <w:sz w:val="24"/>
        </w:rPr>
        <w:t>实现的三个条件</w:t>
      </w:r>
      <w:r w:rsidR="0047084C">
        <w:rPr>
          <w:b/>
          <w:bCs/>
          <w:sz w:val="24"/>
        </w:rPr>
        <w:t xml:space="preserve">  </w:t>
      </w:r>
      <w:r w:rsidR="0047084C" w:rsidRPr="00341673">
        <w:rPr>
          <w:rFonts w:hint="eastAsia"/>
          <w:b/>
          <w:bCs/>
          <w:sz w:val="24"/>
        </w:rPr>
        <w:t>P</w:t>
      </w:r>
      <w:r w:rsidR="0047084C" w:rsidRPr="00341673">
        <w:rPr>
          <w:b/>
          <w:bCs/>
          <w:sz w:val="24"/>
        </w:rPr>
        <w:t>122</w:t>
      </w:r>
    </w:p>
    <w:p w14:paraId="3E30A35B" w14:textId="77777777" w:rsidR="0047084C" w:rsidRDefault="0047084C" w:rsidP="0047084C">
      <w:pPr>
        <w:ind w:leftChars="200" w:left="420"/>
        <w:rPr>
          <w:sz w:val="24"/>
        </w:rPr>
      </w:pPr>
      <w:r>
        <w:rPr>
          <w:rFonts w:hint="eastAsia"/>
          <w:sz w:val="24"/>
        </w:rPr>
        <w:t>（</w:t>
      </w:r>
      <w:r>
        <w:rPr>
          <w:rFonts w:hint="eastAsia"/>
          <w:sz w:val="24"/>
        </w:rPr>
        <w:t>1</w:t>
      </w:r>
      <w:r>
        <w:rPr>
          <w:rFonts w:hint="eastAsia"/>
          <w:sz w:val="24"/>
        </w:rPr>
        <w:t>）继承和方法重写</w:t>
      </w:r>
    </w:p>
    <w:p w14:paraId="6AF79D31" w14:textId="77777777" w:rsidR="0047084C" w:rsidRDefault="0047084C" w:rsidP="0047084C">
      <w:pPr>
        <w:ind w:leftChars="200" w:left="420"/>
        <w:rPr>
          <w:sz w:val="24"/>
        </w:rPr>
      </w:pPr>
      <w:r>
        <w:rPr>
          <w:rFonts w:hint="eastAsia"/>
          <w:sz w:val="24"/>
        </w:rPr>
        <w:t>（</w:t>
      </w:r>
      <w:r>
        <w:rPr>
          <w:rFonts w:hint="eastAsia"/>
          <w:sz w:val="24"/>
        </w:rPr>
        <w:t>2</w:t>
      </w:r>
      <w:r>
        <w:rPr>
          <w:rFonts w:hint="eastAsia"/>
          <w:sz w:val="24"/>
        </w:rPr>
        <w:t>）子</w:t>
      </w:r>
      <w:proofErr w:type="gramStart"/>
      <w:r>
        <w:rPr>
          <w:rFonts w:hint="eastAsia"/>
          <w:sz w:val="24"/>
        </w:rPr>
        <w:t>类对象</w:t>
      </w:r>
      <w:proofErr w:type="gramEnd"/>
      <w:r>
        <w:rPr>
          <w:rFonts w:hint="eastAsia"/>
          <w:sz w:val="24"/>
        </w:rPr>
        <w:t>声明超类类型</w:t>
      </w:r>
    </w:p>
    <w:p w14:paraId="3856576A" w14:textId="739294A4" w:rsidR="0047084C" w:rsidRDefault="0047084C" w:rsidP="0047084C">
      <w:pPr>
        <w:ind w:leftChars="200" w:left="420"/>
        <w:rPr>
          <w:sz w:val="24"/>
        </w:rPr>
      </w:pPr>
      <w:r>
        <w:rPr>
          <w:rFonts w:hint="eastAsia"/>
          <w:sz w:val="24"/>
        </w:rPr>
        <w:t>（</w:t>
      </w:r>
      <w:r>
        <w:rPr>
          <w:sz w:val="24"/>
        </w:rPr>
        <w:t>3</w:t>
      </w:r>
      <w:r>
        <w:rPr>
          <w:rFonts w:hint="eastAsia"/>
          <w:sz w:val="24"/>
        </w:rPr>
        <w:t>）运行</w:t>
      </w:r>
      <w:proofErr w:type="gramStart"/>
      <w:r>
        <w:rPr>
          <w:rFonts w:hint="eastAsia"/>
          <w:sz w:val="24"/>
        </w:rPr>
        <w:t>时类型</w:t>
      </w:r>
      <w:proofErr w:type="gramEnd"/>
      <w:r>
        <w:rPr>
          <w:rFonts w:hint="eastAsia"/>
          <w:sz w:val="24"/>
        </w:rPr>
        <w:t>识别</w:t>
      </w:r>
      <w:r w:rsidR="00697B3A">
        <w:rPr>
          <w:rFonts w:hint="eastAsia"/>
          <w:sz w:val="24"/>
        </w:rPr>
        <w:t>（</w:t>
      </w:r>
      <w:r w:rsidR="00697B3A">
        <w:rPr>
          <w:rFonts w:hint="eastAsia"/>
          <w:sz w:val="24"/>
        </w:rPr>
        <w:t>R</w:t>
      </w:r>
      <w:r w:rsidR="00697B3A">
        <w:rPr>
          <w:sz w:val="24"/>
        </w:rPr>
        <w:t>TTI</w:t>
      </w:r>
      <w:r w:rsidR="00697B3A">
        <w:rPr>
          <w:rFonts w:hint="eastAsia"/>
          <w:sz w:val="24"/>
        </w:rPr>
        <w:t>）</w:t>
      </w:r>
      <w:r w:rsidR="00697B3A">
        <w:rPr>
          <w:sz w:val="24"/>
        </w:rPr>
        <w:t>,</w:t>
      </w:r>
      <w:r w:rsidR="00697B3A">
        <w:rPr>
          <w:rFonts w:hint="eastAsia"/>
          <w:sz w:val="24"/>
        </w:rPr>
        <w:t>对于重写的方法，</w:t>
      </w:r>
      <w:r w:rsidR="00697B3A">
        <w:rPr>
          <w:rFonts w:hint="eastAsia"/>
          <w:sz w:val="24"/>
        </w:rPr>
        <w:t>Java</w:t>
      </w:r>
      <w:r w:rsidR="00697B3A">
        <w:rPr>
          <w:rFonts w:hint="eastAsia"/>
          <w:sz w:val="24"/>
        </w:rPr>
        <w:t>运行时系统会根据调用该方法的实例类型来决定将选择哪个方法来调用。</w:t>
      </w:r>
    </w:p>
    <w:p w14:paraId="43D11879" w14:textId="47A4BF1C" w:rsidR="00697B3A" w:rsidRDefault="00697B3A" w:rsidP="0047084C">
      <w:pPr>
        <w:ind w:left="420"/>
        <w:rPr>
          <w:sz w:val="24"/>
        </w:rPr>
      </w:pPr>
    </w:p>
    <w:p w14:paraId="16447742" w14:textId="5B9FC989" w:rsidR="00697B3A" w:rsidRDefault="00697B3A" w:rsidP="0047084C">
      <w:pPr>
        <w:ind w:left="420"/>
        <w:rPr>
          <w:sz w:val="24"/>
        </w:rPr>
      </w:pPr>
    </w:p>
    <w:p w14:paraId="4A8134F6" w14:textId="77777777" w:rsidR="00697B3A" w:rsidRPr="00237D35" w:rsidRDefault="00697B3A" w:rsidP="00697B3A">
      <w:pPr>
        <w:pStyle w:val="af"/>
        <w:numPr>
          <w:ilvl w:val="0"/>
          <w:numId w:val="12"/>
        </w:numPr>
        <w:ind w:firstLineChars="0"/>
        <w:rPr>
          <w:b/>
          <w:bCs/>
          <w:sz w:val="24"/>
        </w:rPr>
      </w:pPr>
      <w:r w:rsidRPr="00237D35">
        <w:rPr>
          <w:b/>
          <w:bCs/>
          <w:sz w:val="24"/>
        </w:rPr>
        <w:t>S</w:t>
      </w:r>
      <w:r w:rsidRPr="00237D35">
        <w:rPr>
          <w:rFonts w:hint="eastAsia"/>
          <w:b/>
          <w:bCs/>
          <w:sz w:val="24"/>
        </w:rPr>
        <w:t>tatic</w:t>
      </w:r>
      <w:r w:rsidRPr="00237D35">
        <w:rPr>
          <w:rFonts w:hint="eastAsia"/>
          <w:b/>
          <w:bCs/>
          <w:sz w:val="24"/>
        </w:rPr>
        <w:t>语法</w:t>
      </w:r>
      <w:r w:rsidRPr="00237D35">
        <w:rPr>
          <w:b/>
          <w:bCs/>
          <w:sz w:val="24"/>
        </w:rPr>
        <w:t>P</w:t>
      </w:r>
      <w:r w:rsidRPr="00237D35">
        <w:rPr>
          <w:rFonts w:hint="eastAsia"/>
          <w:b/>
          <w:bCs/>
          <w:sz w:val="24"/>
        </w:rPr>
        <w:t>1</w:t>
      </w:r>
      <w:r w:rsidRPr="00237D35">
        <w:rPr>
          <w:b/>
          <w:bCs/>
          <w:sz w:val="24"/>
        </w:rPr>
        <w:t>31-133</w:t>
      </w:r>
    </w:p>
    <w:p w14:paraId="59D9AFBC" w14:textId="77777777" w:rsidR="00697B3A" w:rsidRDefault="00697B3A" w:rsidP="00697B3A">
      <w:pPr>
        <w:ind w:left="420"/>
        <w:rPr>
          <w:sz w:val="24"/>
        </w:rPr>
      </w:pPr>
      <w:r>
        <w:rPr>
          <w:rFonts w:hint="eastAsia"/>
          <w:sz w:val="24"/>
        </w:rPr>
        <w:t>访问静态变量可以直接通过访问类名来访问</w:t>
      </w:r>
    </w:p>
    <w:p w14:paraId="0F37AE7E" w14:textId="77777777" w:rsidR="00697B3A" w:rsidRDefault="00697B3A" w:rsidP="00697B3A">
      <w:pPr>
        <w:ind w:left="420"/>
        <w:rPr>
          <w:sz w:val="24"/>
        </w:rPr>
      </w:pPr>
      <w:r>
        <w:rPr>
          <w:rFonts w:hint="eastAsia"/>
          <w:sz w:val="24"/>
        </w:rPr>
        <w:t>例如，</w:t>
      </w:r>
      <w:r>
        <w:rPr>
          <w:rFonts w:hint="eastAsia"/>
          <w:sz w:val="24"/>
        </w:rPr>
        <w:t>class</w:t>
      </w:r>
      <w:r>
        <w:rPr>
          <w:sz w:val="24"/>
        </w:rPr>
        <w:t xml:space="preserve"> A1{static int b = 10;}</w:t>
      </w:r>
    </w:p>
    <w:p w14:paraId="662DE087" w14:textId="69DB6EAD" w:rsidR="00697B3A" w:rsidRDefault="00697B3A" w:rsidP="00697B3A">
      <w:pPr>
        <w:ind w:left="420"/>
        <w:rPr>
          <w:sz w:val="24"/>
        </w:rPr>
      </w:pPr>
      <w:r>
        <w:rPr>
          <w:rFonts w:hint="eastAsia"/>
          <w:sz w:val="24"/>
        </w:rPr>
        <w:t>在另一个类中可以通过</w:t>
      </w:r>
      <w:r>
        <w:rPr>
          <w:rFonts w:hint="eastAsia"/>
          <w:sz w:val="24"/>
        </w:rPr>
        <w:t>A</w:t>
      </w:r>
      <w:r>
        <w:rPr>
          <w:sz w:val="24"/>
        </w:rPr>
        <w:t>1</w:t>
      </w:r>
      <w:r>
        <w:rPr>
          <w:rFonts w:hint="eastAsia"/>
          <w:sz w:val="24"/>
        </w:rPr>
        <w:t>.b</w:t>
      </w:r>
      <w:r>
        <w:rPr>
          <w:rFonts w:hint="eastAsia"/>
          <w:sz w:val="24"/>
        </w:rPr>
        <w:t>获得</w:t>
      </w:r>
      <w:r>
        <w:rPr>
          <w:rFonts w:hint="eastAsia"/>
          <w:sz w:val="24"/>
        </w:rPr>
        <w:t>b</w:t>
      </w:r>
      <w:r>
        <w:rPr>
          <w:rFonts w:hint="eastAsia"/>
          <w:sz w:val="24"/>
        </w:rPr>
        <w:t>的值，如果不是静态变量，则需要用</w:t>
      </w:r>
      <w:r>
        <w:rPr>
          <w:rFonts w:hint="eastAsia"/>
          <w:sz w:val="24"/>
        </w:rPr>
        <w:t xml:space="preserve"> new</w:t>
      </w:r>
      <w:r>
        <w:rPr>
          <w:sz w:val="24"/>
        </w:rPr>
        <w:t>A1</w:t>
      </w:r>
      <w:r>
        <w:rPr>
          <w:rFonts w:hint="eastAsia"/>
          <w:sz w:val="24"/>
        </w:rPr>
        <w:t>(</w:t>
      </w:r>
      <w:r>
        <w:rPr>
          <w:sz w:val="24"/>
        </w:rPr>
        <w:t>).b</w:t>
      </w:r>
      <w:r>
        <w:rPr>
          <w:rFonts w:hint="eastAsia"/>
          <w:sz w:val="24"/>
        </w:rPr>
        <w:t>来获得</w:t>
      </w:r>
      <w:r>
        <w:rPr>
          <w:rFonts w:hint="eastAsia"/>
          <w:sz w:val="24"/>
        </w:rPr>
        <w:t>b</w:t>
      </w:r>
      <w:r>
        <w:rPr>
          <w:rFonts w:hint="eastAsia"/>
          <w:sz w:val="24"/>
        </w:rPr>
        <w:t>的值</w:t>
      </w:r>
      <w:r>
        <w:rPr>
          <w:rFonts w:hint="eastAsia"/>
          <w:sz w:val="24"/>
        </w:rPr>
        <w:t>.</w:t>
      </w:r>
    </w:p>
    <w:p w14:paraId="2231D258" w14:textId="4F5C6B03" w:rsidR="00E41F7B" w:rsidRDefault="00E41F7B" w:rsidP="00697B3A">
      <w:pPr>
        <w:ind w:left="420"/>
        <w:rPr>
          <w:sz w:val="24"/>
        </w:rPr>
      </w:pPr>
      <w:r>
        <w:rPr>
          <w:rFonts w:hint="eastAsia"/>
          <w:sz w:val="24"/>
        </w:rPr>
        <w:t>在方法使用变量时，需要注意以下规则：</w:t>
      </w:r>
    </w:p>
    <w:p w14:paraId="278243FC" w14:textId="65A33C35" w:rsidR="00E41F7B" w:rsidRDefault="00E41F7B" w:rsidP="00697B3A">
      <w:pPr>
        <w:ind w:left="420"/>
        <w:rPr>
          <w:sz w:val="24"/>
        </w:rPr>
      </w:pPr>
      <w:r>
        <w:rPr>
          <w:rFonts w:hint="eastAsia"/>
          <w:sz w:val="24"/>
        </w:rPr>
        <w:t>·实例变量或者类变量在定义初始化时，都不能超前引用。</w:t>
      </w:r>
    </w:p>
    <w:p w14:paraId="4249B6DD" w14:textId="6D3107B5" w:rsidR="00E41F7B" w:rsidRDefault="00E41F7B" w:rsidP="00697B3A">
      <w:pPr>
        <w:ind w:left="420"/>
        <w:rPr>
          <w:sz w:val="24"/>
        </w:rPr>
      </w:pPr>
      <w:r>
        <w:rPr>
          <w:rFonts w:hint="eastAsia"/>
          <w:sz w:val="24"/>
        </w:rPr>
        <w:lastRenderedPageBreak/>
        <w:t>·实例方法既可以使用实例变量，又可以使用静态变量；而静态方法只能使用静态变量，不能直接使用实例变量</w:t>
      </w:r>
    </w:p>
    <w:p w14:paraId="1C036D34" w14:textId="77777777" w:rsidR="00697B3A" w:rsidRPr="00697B3A" w:rsidRDefault="00697B3A" w:rsidP="0047084C">
      <w:pPr>
        <w:ind w:left="420"/>
        <w:rPr>
          <w:sz w:val="24"/>
        </w:rPr>
      </w:pPr>
    </w:p>
    <w:p w14:paraId="4E3118D3" w14:textId="71BBFFFE" w:rsidR="000B657F" w:rsidRPr="00C70C49" w:rsidRDefault="000B657F" w:rsidP="000D410B">
      <w:pPr>
        <w:pStyle w:val="af"/>
        <w:numPr>
          <w:ilvl w:val="0"/>
          <w:numId w:val="12"/>
        </w:numPr>
        <w:ind w:firstLineChars="0"/>
        <w:rPr>
          <w:b/>
          <w:bCs/>
          <w:sz w:val="24"/>
        </w:rPr>
      </w:pPr>
      <w:r w:rsidRPr="00C70C49">
        <w:rPr>
          <w:rFonts w:hint="eastAsia"/>
          <w:b/>
          <w:bCs/>
          <w:sz w:val="24"/>
        </w:rPr>
        <w:t>抽象类、接口的基本语法</w:t>
      </w:r>
      <w:r w:rsidR="00BB4E98" w:rsidRPr="00C70C49">
        <w:rPr>
          <w:rFonts w:hint="eastAsia"/>
          <w:b/>
          <w:bCs/>
          <w:sz w:val="24"/>
        </w:rPr>
        <w:t>P135-139</w:t>
      </w:r>
    </w:p>
    <w:p w14:paraId="5458A683" w14:textId="4B7E691E" w:rsidR="000D410B" w:rsidRDefault="00C70C49" w:rsidP="000B657F">
      <w:pPr>
        <w:rPr>
          <w:sz w:val="24"/>
        </w:rPr>
      </w:pPr>
      <w:r>
        <w:rPr>
          <w:rFonts w:hint="eastAsia"/>
          <w:sz w:val="24"/>
        </w:rPr>
        <w:t>（</w:t>
      </w:r>
      <w:r>
        <w:rPr>
          <w:rFonts w:hint="eastAsia"/>
          <w:sz w:val="24"/>
        </w:rPr>
        <w:t>1</w:t>
      </w:r>
      <w:r>
        <w:rPr>
          <w:rFonts w:hint="eastAsia"/>
          <w:sz w:val="24"/>
        </w:rPr>
        <w:t>）抽象类：抽象类必须被继承，抽象方法必须被重写。抽象方法只需声明，无须实现。</w:t>
      </w:r>
    </w:p>
    <w:p w14:paraId="4B93842E" w14:textId="7133990A" w:rsidR="00C70C49" w:rsidRDefault="00C70C49" w:rsidP="000B657F">
      <w:pPr>
        <w:rPr>
          <w:sz w:val="24"/>
        </w:rPr>
      </w:pPr>
      <w:r>
        <w:rPr>
          <w:sz w:val="24"/>
        </w:rPr>
        <w:tab/>
      </w:r>
      <w:r>
        <w:rPr>
          <w:rFonts w:hint="eastAsia"/>
          <w:sz w:val="24"/>
        </w:rPr>
        <w:t>子</w:t>
      </w:r>
      <w:proofErr w:type="gramStart"/>
      <w:r>
        <w:rPr>
          <w:rFonts w:hint="eastAsia"/>
          <w:sz w:val="24"/>
        </w:rPr>
        <w:t>类只有</w:t>
      </w:r>
      <w:proofErr w:type="gramEnd"/>
      <w:r>
        <w:rPr>
          <w:rFonts w:hint="eastAsia"/>
          <w:sz w:val="24"/>
        </w:rPr>
        <w:t>覆盖实现父类中的所有抽象</w:t>
      </w:r>
      <w:r>
        <w:rPr>
          <w:rFonts w:hint="eastAsia"/>
          <w:sz w:val="24"/>
        </w:rPr>
        <w:t>(</w:t>
      </w:r>
      <w:r>
        <w:rPr>
          <w:sz w:val="24"/>
        </w:rPr>
        <w:t>abstract)</w:t>
      </w:r>
      <w:r>
        <w:rPr>
          <w:rFonts w:hint="eastAsia"/>
          <w:sz w:val="24"/>
        </w:rPr>
        <w:t>方法才能被定义成非抽象类，否则也只能被定义为抽象类。</w:t>
      </w:r>
    </w:p>
    <w:p w14:paraId="638319B4" w14:textId="42AA94E7" w:rsidR="00C70C49" w:rsidRDefault="00C70C49" w:rsidP="000B657F">
      <w:pPr>
        <w:rPr>
          <w:sz w:val="24"/>
        </w:rPr>
      </w:pPr>
      <w:r>
        <w:rPr>
          <w:rFonts w:hint="eastAsia"/>
          <w:sz w:val="24"/>
        </w:rPr>
        <w:t>注：</w:t>
      </w:r>
      <w:r>
        <w:rPr>
          <w:sz w:val="24"/>
        </w:rPr>
        <w:t>abstract</w:t>
      </w:r>
      <w:r>
        <w:rPr>
          <w:rFonts w:hint="eastAsia"/>
          <w:sz w:val="24"/>
        </w:rPr>
        <w:t xml:space="preserve"> c</w:t>
      </w:r>
      <w:r>
        <w:rPr>
          <w:sz w:val="24"/>
        </w:rPr>
        <w:t>lass A{}</w:t>
      </w:r>
      <w:r>
        <w:rPr>
          <w:rFonts w:hint="eastAsia"/>
          <w:sz w:val="24"/>
        </w:rPr>
        <w:t>不能使用</w:t>
      </w:r>
      <w:r>
        <w:rPr>
          <w:rFonts w:hint="eastAsia"/>
          <w:sz w:val="24"/>
        </w:rPr>
        <w:t>A</w:t>
      </w:r>
      <w:r>
        <w:rPr>
          <w:sz w:val="24"/>
        </w:rPr>
        <w:t xml:space="preserve"> </w:t>
      </w:r>
      <w:proofErr w:type="spellStart"/>
      <w:r>
        <w:rPr>
          <w:rFonts w:hint="eastAsia"/>
          <w:sz w:val="24"/>
        </w:rPr>
        <w:t>a</w:t>
      </w:r>
      <w:proofErr w:type="spellEnd"/>
      <w:r>
        <w:rPr>
          <w:sz w:val="24"/>
        </w:rPr>
        <w:t xml:space="preserve"> = new A();</w:t>
      </w:r>
      <w:r>
        <w:rPr>
          <w:rFonts w:hint="eastAsia"/>
          <w:sz w:val="24"/>
        </w:rPr>
        <w:t>来调用</w:t>
      </w:r>
    </w:p>
    <w:p w14:paraId="251F2881" w14:textId="676E6079" w:rsidR="00C70C49" w:rsidRDefault="0001729E" w:rsidP="000B657F">
      <w:pPr>
        <w:rPr>
          <w:sz w:val="24"/>
        </w:rPr>
      </w:pPr>
      <w:r>
        <w:rPr>
          <w:sz w:val="24"/>
        </w:rPr>
        <w:tab/>
      </w:r>
      <w:r>
        <w:rPr>
          <w:rFonts w:hint="eastAsia"/>
          <w:sz w:val="24"/>
        </w:rPr>
        <w:t>静态方法不能为抽象方法。</w:t>
      </w:r>
    </w:p>
    <w:p w14:paraId="1EA01817" w14:textId="09B33C4A" w:rsidR="00C70C49" w:rsidRDefault="00C70C49" w:rsidP="000B657F">
      <w:pPr>
        <w:rPr>
          <w:sz w:val="24"/>
        </w:rPr>
      </w:pPr>
      <w:r>
        <w:rPr>
          <w:rFonts w:hint="eastAsia"/>
          <w:sz w:val="24"/>
        </w:rPr>
        <w:t>（</w:t>
      </w:r>
      <w:r>
        <w:rPr>
          <w:rFonts w:hint="eastAsia"/>
          <w:sz w:val="24"/>
        </w:rPr>
        <w:t>2</w:t>
      </w:r>
      <w:r>
        <w:rPr>
          <w:rFonts w:hint="eastAsia"/>
          <w:sz w:val="24"/>
        </w:rPr>
        <w:t>）</w:t>
      </w:r>
      <w:r w:rsidR="00235478">
        <w:rPr>
          <w:rFonts w:hint="eastAsia"/>
          <w:sz w:val="24"/>
        </w:rPr>
        <w:t>接口（一种特殊的抽象类）</w:t>
      </w:r>
      <w:r w:rsidR="003109C9">
        <w:rPr>
          <w:rFonts w:hint="eastAsia"/>
          <w:sz w:val="24"/>
        </w:rPr>
        <w:t>。</w:t>
      </w:r>
    </w:p>
    <w:p w14:paraId="48559862" w14:textId="202A4407" w:rsidR="00235478" w:rsidRDefault="00235478" w:rsidP="000B657F">
      <w:pPr>
        <w:rPr>
          <w:sz w:val="24"/>
        </w:rPr>
      </w:pPr>
      <w:r>
        <w:rPr>
          <w:rFonts w:hint="eastAsia"/>
          <w:sz w:val="24"/>
        </w:rPr>
        <w:t>（</w:t>
      </w:r>
      <w:r>
        <w:rPr>
          <w:rFonts w:hint="eastAsia"/>
          <w:sz w:val="24"/>
        </w:rPr>
        <w:t>a</w:t>
      </w:r>
      <w:r>
        <w:rPr>
          <w:rFonts w:hint="eastAsia"/>
          <w:sz w:val="24"/>
        </w:rPr>
        <w:t>）接口中的</w:t>
      </w:r>
      <w:r w:rsidR="00A2762B">
        <w:rPr>
          <w:rFonts w:hint="eastAsia"/>
          <w:sz w:val="24"/>
        </w:rPr>
        <w:t>变量必须是用</w:t>
      </w:r>
      <w:r w:rsidR="00A2762B">
        <w:rPr>
          <w:rFonts w:hint="eastAsia"/>
          <w:sz w:val="24"/>
        </w:rPr>
        <w:t>p</w:t>
      </w:r>
      <w:r w:rsidR="00A2762B">
        <w:rPr>
          <w:sz w:val="24"/>
        </w:rPr>
        <w:t>ublic static final</w:t>
      </w:r>
      <w:r w:rsidR="00A2762B">
        <w:rPr>
          <w:rFonts w:hint="eastAsia"/>
          <w:sz w:val="24"/>
        </w:rPr>
        <w:t>修饰的，</w:t>
      </w:r>
      <w:r>
        <w:rPr>
          <w:rFonts w:hint="eastAsia"/>
          <w:sz w:val="24"/>
        </w:rPr>
        <w:t>方法必须是用</w:t>
      </w:r>
      <w:r>
        <w:rPr>
          <w:rFonts w:hint="eastAsia"/>
          <w:sz w:val="24"/>
        </w:rPr>
        <w:t>p</w:t>
      </w:r>
      <w:r>
        <w:rPr>
          <w:sz w:val="24"/>
        </w:rPr>
        <w:t xml:space="preserve">ublic static </w:t>
      </w:r>
      <w:r>
        <w:rPr>
          <w:rFonts w:hint="eastAsia"/>
          <w:sz w:val="24"/>
        </w:rPr>
        <w:t>修饰的</w:t>
      </w:r>
      <w:r w:rsidR="00A2762B">
        <w:rPr>
          <w:rFonts w:hint="eastAsia"/>
          <w:sz w:val="24"/>
        </w:rPr>
        <w:t>。</w:t>
      </w:r>
    </w:p>
    <w:p w14:paraId="5D374B87" w14:textId="5B6ED60A" w:rsidR="00235478" w:rsidRDefault="00235478" w:rsidP="000B657F">
      <w:pPr>
        <w:rPr>
          <w:sz w:val="24"/>
        </w:rPr>
      </w:pPr>
      <w:r>
        <w:rPr>
          <w:rFonts w:hint="eastAsia"/>
          <w:sz w:val="24"/>
        </w:rPr>
        <w:t>（</w:t>
      </w:r>
      <w:r>
        <w:rPr>
          <w:rFonts w:hint="eastAsia"/>
          <w:sz w:val="24"/>
        </w:rPr>
        <w:t>b</w:t>
      </w:r>
      <w:r>
        <w:rPr>
          <w:rFonts w:hint="eastAsia"/>
          <w:sz w:val="24"/>
        </w:rPr>
        <w:t>）接口定义示例：</w:t>
      </w:r>
    </w:p>
    <w:p w14:paraId="461635AB" w14:textId="70C8AE7F" w:rsidR="00235478" w:rsidRDefault="00235478" w:rsidP="000B657F">
      <w:pPr>
        <w:rPr>
          <w:sz w:val="24"/>
        </w:rPr>
      </w:pPr>
      <w:r>
        <w:rPr>
          <w:sz w:val="24"/>
        </w:rPr>
        <w:tab/>
        <w:t xml:space="preserve">interface </w:t>
      </w:r>
      <w:proofErr w:type="gramStart"/>
      <w:r>
        <w:rPr>
          <w:sz w:val="24"/>
        </w:rPr>
        <w:t>A{</w:t>
      </w:r>
      <w:proofErr w:type="gramEnd"/>
    </w:p>
    <w:p w14:paraId="5DDB3C51" w14:textId="060FD226" w:rsidR="00235478" w:rsidRDefault="00235478" w:rsidP="000B657F">
      <w:pPr>
        <w:rPr>
          <w:sz w:val="24"/>
        </w:rPr>
      </w:pPr>
      <w:r>
        <w:rPr>
          <w:sz w:val="24"/>
        </w:rPr>
        <w:tab/>
      </w:r>
      <w:r>
        <w:rPr>
          <w:sz w:val="24"/>
        </w:rPr>
        <w:tab/>
        <w:t xml:space="preserve">void mothod1(int </w:t>
      </w:r>
      <w:proofErr w:type="spellStart"/>
      <w:r>
        <w:rPr>
          <w:sz w:val="24"/>
        </w:rPr>
        <w:t>i</w:t>
      </w:r>
      <w:proofErr w:type="spellEnd"/>
      <w:r>
        <w:rPr>
          <w:sz w:val="24"/>
        </w:rPr>
        <w:t>);</w:t>
      </w:r>
    </w:p>
    <w:p w14:paraId="27FDA551" w14:textId="65389216" w:rsidR="00235478" w:rsidRDefault="00235478" w:rsidP="000B657F">
      <w:pPr>
        <w:rPr>
          <w:sz w:val="24"/>
        </w:rPr>
      </w:pPr>
      <w:r>
        <w:rPr>
          <w:sz w:val="24"/>
        </w:rPr>
        <w:tab/>
        <w:t>}//</w:t>
      </w:r>
      <w:r>
        <w:rPr>
          <w:rFonts w:hint="eastAsia"/>
          <w:sz w:val="24"/>
        </w:rPr>
        <w:t>系统会自动</w:t>
      </w:r>
      <w:proofErr w:type="gramStart"/>
      <w:r>
        <w:rPr>
          <w:rFonts w:hint="eastAsia"/>
          <w:sz w:val="24"/>
        </w:rPr>
        <w:t>给方法</w:t>
      </w:r>
      <w:proofErr w:type="gramEnd"/>
      <w:r>
        <w:rPr>
          <w:rFonts w:hint="eastAsia"/>
          <w:sz w:val="24"/>
        </w:rPr>
        <w:t>加上</w:t>
      </w:r>
      <w:r>
        <w:rPr>
          <w:rFonts w:hint="eastAsia"/>
          <w:sz w:val="24"/>
        </w:rPr>
        <w:t>p</w:t>
      </w:r>
      <w:r>
        <w:rPr>
          <w:sz w:val="24"/>
        </w:rPr>
        <w:t>ublic static</w:t>
      </w:r>
      <w:r>
        <w:rPr>
          <w:rFonts w:hint="eastAsia"/>
          <w:sz w:val="24"/>
        </w:rPr>
        <w:t>修饰符</w:t>
      </w:r>
    </w:p>
    <w:p w14:paraId="46495093" w14:textId="1080887A" w:rsidR="00235478" w:rsidRDefault="00235478" w:rsidP="000B657F">
      <w:pPr>
        <w:rPr>
          <w:sz w:val="24"/>
        </w:rPr>
      </w:pPr>
      <w:r>
        <w:rPr>
          <w:rFonts w:hint="eastAsia"/>
          <w:sz w:val="24"/>
        </w:rPr>
        <w:t>（</w:t>
      </w:r>
      <w:r>
        <w:rPr>
          <w:rFonts w:hint="eastAsia"/>
          <w:sz w:val="24"/>
        </w:rPr>
        <w:t>c</w:t>
      </w:r>
      <w:r>
        <w:rPr>
          <w:rFonts w:hint="eastAsia"/>
          <w:sz w:val="24"/>
        </w:rPr>
        <w:t>）接口的实现使用</w:t>
      </w:r>
      <w:r>
        <w:rPr>
          <w:rFonts w:hint="eastAsia"/>
          <w:sz w:val="24"/>
        </w:rPr>
        <w:t>i</w:t>
      </w:r>
      <w:r>
        <w:rPr>
          <w:sz w:val="24"/>
        </w:rPr>
        <w:t>mplements</w:t>
      </w:r>
      <w:r w:rsidR="00A2762B">
        <w:rPr>
          <w:rFonts w:hint="eastAsia"/>
          <w:sz w:val="24"/>
        </w:rPr>
        <w:t>关键字</w:t>
      </w:r>
    </w:p>
    <w:p w14:paraId="414EAEED" w14:textId="0C5B0912" w:rsidR="00235478" w:rsidRDefault="00235478" w:rsidP="000B657F">
      <w:pPr>
        <w:rPr>
          <w:sz w:val="24"/>
        </w:rPr>
      </w:pPr>
      <w:r>
        <w:rPr>
          <w:rFonts w:hint="eastAsia"/>
          <w:sz w:val="24"/>
        </w:rPr>
        <w:t>（</w:t>
      </w:r>
      <w:r>
        <w:rPr>
          <w:rFonts w:hint="eastAsia"/>
          <w:sz w:val="24"/>
        </w:rPr>
        <w:t>d</w:t>
      </w:r>
      <w:r>
        <w:rPr>
          <w:rFonts w:hint="eastAsia"/>
          <w:sz w:val="24"/>
        </w:rPr>
        <w:t>）</w:t>
      </w:r>
      <w:r w:rsidR="0049337D">
        <w:rPr>
          <w:rFonts w:hint="eastAsia"/>
          <w:sz w:val="24"/>
        </w:rPr>
        <w:t>利用接口可以实现多重继承，即</w:t>
      </w:r>
      <w:r>
        <w:rPr>
          <w:rFonts w:hint="eastAsia"/>
          <w:sz w:val="24"/>
        </w:rPr>
        <w:t>一个类可以实现多个接口，在</w:t>
      </w:r>
      <w:r>
        <w:rPr>
          <w:rFonts w:hint="eastAsia"/>
          <w:sz w:val="24"/>
        </w:rPr>
        <w:t>i</w:t>
      </w:r>
      <w:r>
        <w:rPr>
          <w:sz w:val="24"/>
        </w:rPr>
        <w:t>mplements</w:t>
      </w:r>
      <w:r>
        <w:rPr>
          <w:rFonts w:hint="eastAsia"/>
          <w:sz w:val="24"/>
        </w:rPr>
        <w:t>子句中用逗号分隔</w:t>
      </w:r>
    </w:p>
    <w:p w14:paraId="3B62BF1F" w14:textId="6428401B" w:rsidR="00235478" w:rsidRDefault="00235478" w:rsidP="000B657F">
      <w:pPr>
        <w:rPr>
          <w:sz w:val="24"/>
        </w:rPr>
      </w:pPr>
      <w:r>
        <w:rPr>
          <w:rFonts w:hint="eastAsia"/>
          <w:sz w:val="24"/>
        </w:rPr>
        <w:t>c</w:t>
      </w:r>
      <w:r>
        <w:rPr>
          <w:sz w:val="24"/>
        </w:rPr>
        <w:t>lass sofa ext</w:t>
      </w:r>
      <w:r>
        <w:rPr>
          <w:rFonts w:hint="eastAsia"/>
          <w:sz w:val="24"/>
        </w:rPr>
        <w:t>en</w:t>
      </w:r>
      <w:r>
        <w:rPr>
          <w:sz w:val="24"/>
        </w:rPr>
        <w:t xml:space="preserve">ds Chair implements </w:t>
      </w:r>
      <w:proofErr w:type="spellStart"/>
      <w:r>
        <w:rPr>
          <w:sz w:val="24"/>
        </w:rPr>
        <w:t>Lie,HealthCare</w:t>
      </w:r>
      <w:proofErr w:type="spellEnd"/>
      <w:r>
        <w:rPr>
          <w:sz w:val="24"/>
        </w:rPr>
        <w:t>{}</w:t>
      </w:r>
      <w:r>
        <w:rPr>
          <w:rFonts w:hint="eastAsia"/>
          <w:sz w:val="24"/>
        </w:rPr>
        <w:t>/</w:t>
      </w:r>
      <w:r>
        <w:rPr>
          <w:sz w:val="24"/>
        </w:rPr>
        <w:t>/</w:t>
      </w:r>
      <w:r>
        <w:rPr>
          <w:rFonts w:hint="eastAsia"/>
          <w:sz w:val="24"/>
        </w:rPr>
        <w:t>继承与接口之间无需用逗号隔开</w:t>
      </w:r>
    </w:p>
    <w:p w14:paraId="3A3341C4" w14:textId="5229AC69" w:rsidR="00235478" w:rsidRDefault="00E95069" w:rsidP="000B657F">
      <w:pPr>
        <w:rPr>
          <w:sz w:val="24"/>
        </w:rPr>
      </w:pPr>
      <w:r>
        <w:rPr>
          <w:rFonts w:hint="eastAsia"/>
          <w:sz w:val="24"/>
        </w:rPr>
        <w:t>（</w:t>
      </w:r>
      <w:r>
        <w:rPr>
          <w:rFonts w:hint="eastAsia"/>
          <w:sz w:val="24"/>
        </w:rPr>
        <w:t>e</w:t>
      </w:r>
      <w:r>
        <w:rPr>
          <w:rFonts w:hint="eastAsia"/>
          <w:sz w:val="24"/>
        </w:rPr>
        <w:t>）接口不允许被实例化，所以接口中没有构造方法</w:t>
      </w:r>
    </w:p>
    <w:p w14:paraId="23C814D5" w14:textId="0645236C" w:rsidR="00406CB7" w:rsidRDefault="003109C9" w:rsidP="000B657F">
      <w:pPr>
        <w:rPr>
          <w:sz w:val="24"/>
        </w:rPr>
      </w:pPr>
      <w:r>
        <w:rPr>
          <w:rFonts w:hint="eastAsia"/>
          <w:sz w:val="24"/>
        </w:rPr>
        <w:t>接口的优点：</w:t>
      </w:r>
    </w:p>
    <w:p w14:paraId="57759146" w14:textId="0FCEE13B" w:rsidR="003109C9" w:rsidRDefault="003109C9" w:rsidP="000B657F">
      <w:pPr>
        <w:rPr>
          <w:sz w:val="24"/>
        </w:rPr>
      </w:pPr>
      <w:r>
        <w:rPr>
          <w:rFonts w:hint="eastAsia"/>
          <w:sz w:val="24"/>
        </w:rPr>
        <w:t>·可以实现不相关类的相同行为，而无需考虑这些类之间的层次关系。</w:t>
      </w:r>
    </w:p>
    <w:p w14:paraId="0EA34D9B" w14:textId="5CFB8107" w:rsidR="003109C9" w:rsidRDefault="003109C9" w:rsidP="000B657F">
      <w:pPr>
        <w:rPr>
          <w:sz w:val="24"/>
        </w:rPr>
      </w:pPr>
      <w:r>
        <w:rPr>
          <w:rFonts w:hint="eastAsia"/>
          <w:sz w:val="24"/>
        </w:rPr>
        <w:t>·可以指明多个类需要实现的方法。</w:t>
      </w:r>
    </w:p>
    <w:p w14:paraId="3791D8BD" w14:textId="365EC988" w:rsidR="003109C9" w:rsidRDefault="003109C9" w:rsidP="000B657F">
      <w:pPr>
        <w:rPr>
          <w:sz w:val="24"/>
        </w:rPr>
      </w:pPr>
      <w:r>
        <w:rPr>
          <w:rFonts w:hint="eastAsia"/>
          <w:sz w:val="24"/>
        </w:rPr>
        <w:t>·可以了解对象的交互界面，而无需了解对象所对应的类。</w:t>
      </w:r>
    </w:p>
    <w:p w14:paraId="3652DAEF" w14:textId="02FB8953" w:rsidR="00C40CBF" w:rsidRDefault="00C40CBF" w:rsidP="0047084C">
      <w:pPr>
        <w:rPr>
          <w:sz w:val="24"/>
        </w:rPr>
      </w:pPr>
    </w:p>
    <w:p w14:paraId="06CFE483" w14:textId="6979564E" w:rsidR="0049337D" w:rsidRDefault="0049337D" w:rsidP="0049337D">
      <w:pPr>
        <w:pStyle w:val="af"/>
        <w:numPr>
          <w:ilvl w:val="0"/>
          <w:numId w:val="12"/>
        </w:numPr>
        <w:ind w:firstLineChars="0"/>
        <w:rPr>
          <w:b/>
          <w:bCs/>
          <w:sz w:val="24"/>
        </w:rPr>
      </w:pPr>
      <w:r w:rsidRPr="0049337D">
        <w:rPr>
          <w:rFonts w:hint="eastAsia"/>
          <w:b/>
          <w:bCs/>
          <w:sz w:val="24"/>
        </w:rPr>
        <w:t>内部类</w:t>
      </w:r>
    </w:p>
    <w:p w14:paraId="5AD619A9" w14:textId="62A35EEE" w:rsidR="00472115" w:rsidRDefault="00472115" w:rsidP="00472115">
      <w:pPr>
        <w:rPr>
          <w:b/>
          <w:bCs/>
          <w:sz w:val="24"/>
        </w:rPr>
      </w:pPr>
    </w:p>
    <w:p w14:paraId="6206461B" w14:textId="77777777" w:rsidR="00472115" w:rsidRDefault="00472115" w:rsidP="00472115">
      <w:pPr>
        <w:pStyle w:val="af4"/>
        <w:ind w:rightChars="50" w:right="105" w:firstLineChars="0" w:firstLine="0"/>
        <w:rPr>
          <w:rFonts w:ascii="黑体" w:eastAsia="黑体" w:hAnsi="黑体"/>
          <w:b/>
          <w:bCs/>
        </w:rPr>
      </w:pPr>
      <w:r>
        <w:rPr>
          <w:rFonts w:ascii="黑体" w:eastAsia="黑体" w:hAnsi="黑体" w:hint="eastAsia"/>
          <w:b/>
          <w:bCs/>
        </w:rPr>
        <w:t>对象成员内部类：</w:t>
      </w:r>
    </w:p>
    <w:p w14:paraId="25BC646F" w14:textId="407D2AB5" w:rsidR="00472115" w:rsidRDefault="00472115" w:rsidP="00472115">
      <w:pPr>
        <w:pStyle w:val="af4"/>
        <w:ind w:rightChars="50" w:right="105" w:firstLineChars="0" w:firstLine="0"/>
        <w:rPr>
          <w:rFonts w:ascii="宋体" w:hAnsi="宋体"/>
          <w:b/>
          <w:bCs/>
        </w:rPr>
      </w:pPr>
      <w:r w:rsidRPr="003B4651">
        <w:rPr>
          <w:rFonts w:ascii="宋体" w:hAnsi="宋体" w:hint="eastAsia"/>
          <w:b/>
          <w:bCs/>
        </w:rPr>
        <w:t>创建非静态内部类很容易，只需要定义</w:t>
      </w:r>
      <w:proofErr w:type="gramStart"/>
      <w:r w:rsidRPr="003B4651">
        <w:rPr>
          <w:rFonts w:ascii="宋体" w:hAnsi="宋体" w:hint="eastAsia"/>
          <w:b/>
          <w:bCs/>
        </w:rPr>
        <w:t>一个类让该类</w:t>
      </w:r>
      <w:proofErr w:type="gramEnd"/>
      <w:r w:rsidRPr="003B4651">
        <w:rPr>
          <w:rFonts w:ascii="宋体" w:hAnsi="宋体" w:hint="eastAsia"/>
          <w:b/>
          <w:bCs/>
        </w:rPr>
        <w:t>作为其他类的非静态成员。该非静态内部类和成员变量或成员方法没有区别，同样可以在非静态内部类前面加可以修饰成员的修饰符。</w:t>
      </w:r>
    </w:p>
    <w:p w14:paraId="7A491156" w14:textId="77777777" w:rsidR="00C551A0" w:rsidRPr="00C551A0" w:rsidRDefault="00C551A0" w:rsidP="00C551A0">
      <w:pPr>
        <w:pStyle w:val="af4"/>
        <w:ind w:rightChars="50" w:right="105"/>
        <w:rPr>
          <w:rFonts w:ascii="宋体" w:hAnsi="宋体"/>
          <w:b/>
          <w:bCs/>
        </w:rPr>
      </w:pPr>
      <w:r w:rsidRPr="00C551A0">
        <w:rPr>
          <w:rFonts w:ascii="宋体" w:hAnsi="宋体" w:hint="eastAsia"/>
          <w:b/>
          <w:bCs/>
        </w:rPr>
        <w:t>在外部类</w:t>
      </w:r>
      <w:proofErr w:type="gramStart"/>
      <w:r w:rsidRPr="00C551A0">
        <w:rPr>
          <w:rFonts w:ascii="宋体" w:hAnsi="宋体" w:hint="eastAsia"/>
          <w:b/>
          <w:bCs/>
        </w:rPr>
        <w:t>外访问内</w:t>
      </w:r>
      <w:proofErr w:type="gramEnd"/>
      <w:r w:rsidRPr="00C551A0">
        <w:rPr>
          <w:rFonts w:ascii="宋体" w:hAnsi="宋体" w:hint="eastAsia"/>
          <w:b/>
          <w:bCs/>
        </w:rPr>
        <w:t>部类：</w:t>
      </w:r>
    </w:p>
    <w:p w14:paraId="602B17A3" w14:textId="77777777" w:rsidR="00C551A0" w:rsidRPr="00C551A0" w:rsidRDefault="00C551A0" w:rsidP="00C551A0">
      <w:pPr>
        <w:pStyle w:val="af4"/>
        <w:ind w:rightChars="50" w:right="105"/>
        <w:rPr>
          <w:rFonts w:ascii="宋体" w:hAnsi="宋体"/>
          <w:b/>
          <w:bCs/>
        </w:rPr>
      </w:pPr>
      <w:r w:rsidRPr="00C551A0">
        <w:rPr>
          <w:rFonts w:ascii="宋体" w:hAnsi="宋体"/>
          <w:b/>
          <w:bCs/>
        </w:rPr>
        <w:t>(</w:t>
      </w:r>
      <w:proofErr w:type="gramStart"/>
      <w:r w:rsidRPr="00C551A0">
        <w:rPr>
          <w:rFonts w:ascii="宋体" w:hAnsi="宋体"/>
          <w:b/>
          <w:bCs/>
        </w:rPr>
        <w:t>1)</w:t>
      </w:r>
      <w:proofErr w:type="spellStart"/>
      <w:r w:rsidRPr="00C551A0">
        <w:rPr>
          <w:rFonts w:ascii="宋体" w:hAnsi="宋体"/>
          <w:b/>
          <w:bCs/>
        </w:rPr>
        <w:t>Outer.Inner</w:t>
      </w:r>
      <w:proofErr w:type="spellEnd"/>
      <w:proofErr w:type="gramEnd"/>
      <w:r w:rsidRPr="00C551A0">
        <w:rPr>
          <w:rFonts w:ascii="宋体" w:hAnsi="宋体"/>
          <w:b/>
          <w:bCs/>
        </w:rPr>
        <w:t xml:space="preserve"> on = new Outer().new Inner();</w:t>
      </w:r>
    </w:p>
    <w:p w14:paraId="7036AABE" w14:textId="77777777" w:rsidR="00C551A0" w:rsidRPr="00C551A0" w:rsidRDefault="00C551A0" w:rsidP="00C551A0">
      <w:pPr>
        <w:pStyle w:val="af4"/>
        <w:ind w:rightChars="50" w:right="105"/>
        <w:rPr>
          <w:rFonts w:ascii="宋体" w:hAnsi="宋体"/>
          <w:b/>
          <w:bCs/>
        </w:rPr>
      </w:pPr>
      <w:r w:rsidRPr="00C551A0">
        <w:rPr>
          <w:rFonts w:ascii="宋体" w:hAnsi="宋体"/>
          <w:b/>
          <w:bCs/>
        </w:rPr>
        <w:t>(</w:t>
      </w:r>
      <w:proofErr w:type="gramStart"/>
      <w:r w:rsidRPr="00C551A0">
        <w:rPr>
          <w:rFonts w:ascii="宋体" w:hAnsi="宋体"/>
          <w:b/>
          <w:bCs/>
        </w:rPr>
        <w:t>2)Outer</w:t>
      </w:r>
      <w:proofErr w:type="gramEnd"/>
      <w:r w:rsidRPr="00C551A0">
        <w:rPr>
          <w:rFonts w:ascii="宋体" w:hAnsi="宋体"/>
          <w:b/>
          <w:bCs/>
        </w:rPr>
        <w:t xml:space="preserve"> </w:t>
      </w:r>
      <w:proofErr w:type="spellStart"/>
      <w:r w:rsidRPr="00C551A0">
        <w:rPr>
          <w:rFonts w:ascii="宋体" w:hAnsi="宋体"/>
          <w:b/>
          <w:bCs/>
        </w:rPr>
        <w:t>ot</w:t>
      </w:r>
      <w:proofErr w:type="spellEnd"/>
      <w:r w:rsidRPr="00C551A0">
        <w:rPr>
          <w:rFonts w:ascii="宋体" w:hAnsi="宋体"/>
          <w:b/>
          <w:bCs/>
        </w:rPr>
        <w:t xml:space="preserve"> = new Outer();</w:t>
      </w:r>
    </w:p>
    <w:p w14:paraId="7C4135C1" w14:textId="77777777" w:rsidR="00C551A0" w:rsidRPr="00C551A0" w:rsidRDefault="00C551A0" w:rsidP="00C551A0">
      <w:pPr>
        <w:pStyle w:val="af4"/>
        <w:ind w:rightChars="50" w:right="105"/>
        <w:rPr>
          <w:rFonts w:ascii="宋体" w:hAnsi="宋体"/>
          <w:b/>
          <w:bCs/>
        </w:rPr>
      </w:pPr>
      <w:r w:rsidRPr="00C551A0">
        <w:rPr>
          <w:rFonts w:ascii="宋体" w:hAnsi="宋体"/>
          <w:b/>
          <w:bCs/>
        </w:rPr>
        <w:tab/>
      </w:r>
      <w:proofErr w:type="spellStart"/>
      <w:proofErr w:type="gramStart"/>
      <w:r w:rsidRPr="00C551A0">
        <w:rPr>
          <w:rFonts w:ascii="宋体" w:hAnsi="宋体"/>
          <w:b/>
          <w:bCs/>
        </w:rPr>
        <w:t>ot.Inner</w:t>
      </w:r>
      <w:proofErr w:type="spellEnd"/>
      <w:proofErr w:type="gramEnd"/>
      <w:r w:rsidRPr="00C551A0">
        <w:rPr>
          <w:rFonts w:ascii="宋体" w:hAnsi="宋体"/>
          <w:b/>
          <w:bCs/>
        </w:rPr>
        <w:t xml:space="preserve"> on = </w:t>
      </w:r>
      <w:proofErr w:type="spellStart"/>
      <w:r w:rsidRPr="00C551A0">
        <w:rPr>
          <w:rFonts w:ascii="宋体" w:hAnsi="宋体"/>
          <w:b/>
          <w:bCs/>
        </w:rPr>
        <w:t>ot.new</w:t>
      </w:r>
      <w:proofErr w:type="spellEnd"/>
      <w:r w:rsidRPr="00C551A0">
        <w:rPr>
          <w:rFonts w:ascii="宋体" w:hAnsi="宋体"/>
          <w:b/>
          <w:bCs/>
        </w:rPr>
        <w:t xml:space="preserve"> Inner();</w:t>
      </w:r>
    </w:p>
    <w:p w14:paraId="1CDC3F6B" w14:textId="6CB81B55" w:rsidR="00C551A0" w:rsidRPr="00C551A0" w:rsidRDefault="00C551A0" w:rsidP="00C551A0">
      <w:pPr>
        <w:pStyle w:val="af4"/>
        <w:ind w:rightChars="50" w:right="105" w:firstLineChars="0" w:firstLine="0"/>
        <w:rPr>
          <w:rFonts w:ascii="宋体" w:hAnsi="宋体"/>
          <w:b/>
          <w:bCs/>
        </w:rPr>
      </w:pPr>
      <w:r w:rsidRPr="00C551A0">
        <w:rPr>
          <w:rFonts w:ascii="宋体" w:hAnsi="宋体" w:hint="eastAsia"/>
          <w:b/>
          <w:bCs/>
        </w:rPr>
        <w:t>//如果内部类被修饰成private，成为私有的成员，那么就不能在外部类外来访问私有的内部类了。</w:t>
      </w:r>
    </w:p>
    <w:p w14:paraId="4765BC02" w14:textId="77777777" w:rsidR="00472115" w:rsidRDefault="00472115" w:rsidP="00472115">
      <w:pPr>
        <w:pStyle w:val="af4"/>
        <w:ind w:rightChars="50" w:right="105" w:firstLineChars="0" w:firstLine="0"/>
        <w:rPr>
          <w:rFonts w:ascii="黑体" w:eastAsia="黑体" w:hAnsi="黑体"/>
          <w:b/>
          <w:bCs/>
        </w:rPr>
      </w:pPr>
      <w:r>
        <w:rPr>
          <w:rFonts w:ascii="黑体" w:eastAsia="黑体" w:hAnsi="黑体" w:hint="eastAsia"/>
          <w:b/>
          <w:bCs/>
        </w:rPr>
        <w:t>静态内部类：</w:t>
      </w:r>
    </w:p>
    <w:p w14:paraId="24EA6FB8" w14:textId="77777777" w:rsidR="00472115" w:rsidRDefault="00472115" w:rsidP="00472115">
      <w:pPr>
        <w:pStyle w:val="af4"/>
        <w:ind w:rightChars="50" w:right="105" w:firstLineChars="0" w:firstLine="0"/>
        <w:rPr>
          <w:rFonts w:ascii="黑体" w:eastAsia="黑体" w:hAnsi="黑体"/>
          <w:b/>
          <w:bCs/>
        </w:rPr>
      </w:pPr>
      <w:r w:rsidRPr="003B640D">
        <w:rPr>
          <w:rFonts w:ascii="宋体" w:hAnsi="宋体" w:hint="eastAsia"/>
          <w:b/>
          <w:bCs/>
        </w:rPr>
        <w:t>创建静态内部类的形式和创建非静态内部类的形式很相似的，只是使用</w:t>
      </w:r>
      <w:r w:rsidRPr="003B640D">
        <w:rPr>
          <w:rFonts w:ascii="宋体" w:hAnsi="宋体"/>
          <w:b/>
          <w:bCs/>
        </w:rPr>
        <w:t>static修饰符来声明一个内部类。</w:t>
      </w:r>
    </w:p>
    <w:p w14:paraId="50CCBB43" w14:textId="77777777" w:rsidR="00472115" w:rsidRDefault="00472115" w:rsidP="00472115">
      <w:pPr>
        <w:pStyle w:val="af4"/>
        <w:ind w:rightChars="50" w:right="105" w:firstLineChars="0" w:firstLine="0"/>
        <w:rPr>
          <w:rFonts w:ascii="黑体" w:eastAsia="黑体" w:hAnsi="黑体"/>
          <w:b/>
          <w:bCs/>
        </w:rPr>
      </w:pPr>
      <w:r>
        <w:rPr>
          <w:rFonts w:ascii="黑体" w:eastAsia="黑体" w:hAnsi="黑体" w:hint="eastAsia"/>
          <w:b/>
          <w:bCs/>
        </w:rPr>
        <w:t>局部内部类：</w:t>
      </w:r>
    </w:p>
    <w:p w14:paraId="5938D5E0" w14:textId="77777777" w:rsidR="00472115" w:rsidRPr="003B640D" w:rsidRDefault="00472115" w:rsidP="00472115">
      <w:pPr>
        <w:pStyle w:val="af4"/>
        <w:ind w:rightChars="50" w:right="105" w:firstLineChars="0" w:firstLine="0"/>
        <w:rPr>
          <w:rFonts w:ascii="宋体" w:hAnsi="宋体"/>
          <w:b/>
          <w:bCs/>
        </w:rPr>
      </w:pPr>
      <w:r w:rsidRPr="003B640D">
        <w:rPr>
          <w:rFonts w:ascii="宋体" w:hAnsi="宋体" w:hint="eastAsia"/>
          <w:b/>
          <w:bCs/>
        </w:rPr>
        <w:t>定义在方法体或更小的语句块中的类；</w:t>
      </w:r>
    </w:p>
    <w:p w14:paraId="7471D8B9" w14:textId="77777777" w:rsidR="00472115" w:rsidRDefault="00472115" w:rsidP="00472115">
      <w:pPr>
        <w:pStyle w:val="af4"/>
        <w:ind w:rightChars="50" w:right="105" w:firstLineChars="0" w:firstLine="0"/>
        <w:rPr>
          <w:rFonts w:ascii="黑体" w:eastAsia="黑体" w:hAnsi="黑体"/>
          <w:b/>
          <w:bCs/>
        </w:rPr>
      </w:pPr>
      <w:r>
        <w:rPr>
          <w:rFonts w:ascii="黑体" w:eastAsia="黑体" w:hAnsi="黑体" w:hint="eastAsia"/>
          <w:b/>
          <w:bCs/>
        </w:rPr>
        <w:t>匿名内部类：</w:t>
      </w:r>
    </w:p>
    <w:p w14:paraId="4E94360E" w14:textId="77777777" w:rsidR="00472115" w:rsidRPr="003B640D" w:rsidRDefault="00472115" w:rsidP="00472115">
      <w:pPr>
        <w:pStyle w:val="af4"/>
        <w:ind w:rightChars="50" w:right="105" w:firstLineChars="0" w:firstLine="0"/>
        <w:rPr>
          <w:rFonts w:ascii="宋体" w:hAnsi="宋体"/>
          <w:b/>
          <w:bCs/>
        </w:rPr>
      </w:pPr>
      <w:r w:rsidRPr="003B640D">
        <w:rPr>
          <w:rFonts w:ascii="宋体" w:hAnsi="宋体" w:hint="eastAsia"/>
          <w:b/>
          <w:bCs/>
        </w:rPr>
        <w:t>没有类名的类，没有构造方法，也没有任何修饰符来声明它；（判断标志，如果方法中还有定义方法，那么内层方法其实是匿名内部类的方法）</w:t>
      </w:r>
    </w:p>
    <w:p w14:paraId="307DB7F0" w14:textId="77777777" w:rsidR="00472115" w:rsidRPr="00472115" w:rsidRDefault="00472115" w:rsidP="00472115">
      <w:pPr>
        <w:ind w:left="420"/>
        <w:rPr>
          <w:b/>
          <w:bCs/>
          <w:sz w:val="24"/>
        </w:rPr>
      </w:pPr>
    </w:p>
    <w:p w14:paraId="05CC5925" w14:textId="2E5388A9" w:rsidR="00404B8D" w:rsidRPr="00C551A0" w:rsidRDefault="00C551A0" w:rsidP="00C551A0">
      <w:pPr>
        <w:pStyle w:val="af"/>
        <w:numPr>
          <w:ilvl w:val="0"/>
          <w:numId w:val="12"/>
        </w:numPr>
        <w:ind w:rightChars="358" w:right="752" w:firstLineChars="0"/>
        <w:rPr>
          <w:b/>
          <w:bCs/>
          <w:sz w:val="24"/>
        </w:rPr>
      </w:pPr>
      <w:r w:rsidRPr="00C551A0">
        <w:rPr>
          <w:rFonts w:hint="eastAsia"/>
          <w:b/>
          <w:bCs/>
          <w:sz w:val="24"/>
        </w:rPr>
        <w:t>自动装箱和拆箱</w:t>
      </w:r>
    </w:p>
    <w:p w14:paraId="30BEE023" w14:textId="20C1AB94" w:rsidR="00F87D84" w:rsidRDefault="00C551A0" w:rsidP="00C551A0">
      <w:pPr>
        <w:pStyle w:val="af"/>
        <w:ind w:left="420" w:firstLineChars="0" w:firstLine="0"/>
        <w:rPr>
          <w:sz w:val="24"/>
        </w:rPr>
      </w:pPr>
      <w:r w:rsidRPr="00C551A0">
        <w:rPr>
          <w:rFonts w:hint="eastAsia"/>
          <w:sz w:val="24"/>
        </w:rPr>
        <w:t xml:space="preserve">Integer A = 5; </w:t>
      </w:r>
      <w:r w:rsidR="00F87D84">
        <w:rPr>
          <w:sz w:val="24"/>
        </w:rPr>
        <w:t xml:space="preserve"> //</w:t>
      </w:r>
      <w:r w:rsidR="00F87D84">
        <w:rPr>
          <w:rFonts w:hint="eastAsia"/>
          <w:sz w:val="24"/>
        </w:rPr>
        <w:t>装箱</w:t>
      </w:r>
    </w:p>
    <w:p w14:paraId="7923EB14" w14:textId="28AEC7D2" w:rsidR="00C551A0" w:rsidRDefault="00C551A0" w:rsidP="00C551A0">
      <w:pPr>
        <w:pStyle w:val="af"/>
        <w:ind w:left="420" w:firstLineChars="0" w:firstLine="0"/>
        <w:rPr>
          <w:sz w:val="24"/>
        </w:rPr>
      </w:pPr>
      <w:r w:rsidRPr="00C551A0">
        <w:rPr>
          <w:rFonts w:hint="eastAsia"/>
          <w:sz w:val="24"/>
        </w:rPr>
        <w:t>A = A+ 1;</w:t>
      </w:r>
      <w:r w:rsidR="00F87D84">
        <w:rPr>
          <w:sz w:val="24"/>
        </w:rPr>
        <w:t xml:space="preserve">    //</w:t>
      </w:r>
      <w:r w:rsidR="00F87D84">
        <w:rPr>
          <w:rFonts w:hint="eastAsia"/>
          <w:sz w:val="24"/>
        </w:rPr>
        <w:t>拆箱再装箱</w:t>
      </w:r>
    </w:p>
    <w:p w14:paraId="543484B3" w14:textId="59AB8E0F" w:rsidR="00F87D84" w:rsidRDefault="00F87D84" w:rsidP="00F87D84">
      <w:pPr>
        <w:pStyle w:val="af"/>
        <w:numPr>
          <w:ilvl w:val="0"/>
          <w:numId w:val="12"/>
        </w:numPr>
        <w:ind w:firstLineChars="0"/>
        <w:rPr>
          <w:sz w:val="24"/>
        </w:rPr>
      </w:pPr>
      <w:r>
        <w:rPr>
          <w:rFonts w:hint="eastAsia"/>
          <w:sz w:val="24"/>
        </w:rPr>
        <w:t>枚举</w:t>
      </w:r>
    </w:p>
    <w:p w14:paraId="2575B655" w14:textId="5E9872CB" w:rsidR="00F87D84" w:rsidRDefault="00F87D84" w:rsidP="00F87D84">
      <w:pPr>
        <w:pStyle w:val="af"/>
        <w:ind w:left="420" w:firstLineChars="0" w:firstLine="0"/>
        <w:rPr>
          <w:sz w:val="24"/>
        </w:rPr>
      </w:pPr>
      <w:proofErr w:type="spellStart"/>
      <w:r>
        <w:rPr>
          <w:sz w:val="24"/>
        </w:rPr>
        <w:lastRenderedPageBreak/>
        <w:t>Enmu</w:t>
      </w:r>
      <w:proofErr w:type="spellEnd"/>
      <w:r>
        <w:rPr>
          <w:sz w:val="24"/>
        </w:rPr>
        <w:t xml:space="preserve"> </w:t>
      </w:r>
      <w:proofErr w:type="gramStart"/>
      <w:r>
        <w:rPr>
          <w:sz w:val="24"/>
        </w:rPr>
        <w:t>num{</w:t>
      </w:r>
      <w:proofErr w:type="gramEnd"/>
      <w:r>
        <w:rPr>
          <w:sz w:val="24"/>
        </w:rPr>
        <w:t>1,2,3,4,5}</w:t>
      </w:r>
    </w:p>
    <w:p w14:paraId="6E8613A8" w14:textId="1978CC6F" w:rsidR="00F87D84" w:rsidRDefault="00F87D84" w:rsidP="00C551A0">
      <w:pPr>
        <w:pStyle w:val="af"/>
        <w:ind w:left="420" w:firstLineChars="0" w:firstLine="0"/>
        <w:rPr>
          <w:b/>
          <w:bCs/>
          <w:sz w:val="24"/>
        </w:rPr>
      </w:pPr>
    </w:p>
    <w:p w14:paraId="4A478D60" w14:textId="3225D315" w:rsidR="00F87D84" w:rsidRDefault="00F87D84" w:rsidP="00F87D84">
      <w:pPr>
        <w:pStyle w:val="af"/>
        <w:numPr>
          <w:ilvl w:val="0"/>
          <w:numId w:val="12"/>
        </w:numPr>
        <w:ind w:firstLineChars="0"/>
        <w:rPr>
          <w:b/>
          <w:bCs/>
          <w:sz w:val="24"/>
        </w:rPr>
      </w:pPr>
      <w:r>
        <w:rPr>
          <w:rFonts w:hint="eastAsia"/>
          <w:b/>
          <w:bCs/>
          <w:sz w:val="24"/>
        </w:rPr>
        <w:t>注解：</w:t>
      </w:r>
    </w:p>
    <w:p w14:paraId="5BB5EEA7" w14:textId="77777777" w:rsidR="00F87D84" w:rsidRPr="00F87D84" w:rsidRDefault="00F87D84" w:rsidP="00F87D84">
      <w:pPr>
        <w:pStyle w:val="af"/>
        <w:ind w:firstLine="480"/>
        <w:rPr>
          <w:sz w:val="24"/>
        </w:rPr>
      </w:pPr>
      <w:r w:rsidRPr="00F87D84">
        <w:rPr>
          <w:sz w:val="24"/>
        </w:rPr>
        <w:t>@</w:t>
      </w:r>
      <w:proofErr w:type="gramStart"/>
      <w:r w:rsidRPr="00F87D84">
        <w:rPr>
          <w:sz w:val="24"/>
        </w:rPr>
        <w:t>override</w:t>
      </w:r>
      <w:proofErr w:type="gramEnd"/>
    </w:p>
    <w:p w14:paraId="6D916F4E" w14:textId="77777777" w:rsidR="00F87D84" w:rsidRPr="00F87D84" w:rsidRDefault="00F87D84" w:rsidP="00F87D84">
      <w:pPr>
        <w:pStyle w:val="af"/>
        <w:ind w:firstLine="480"/>
        <w:rPr>
          <w:sz w:val="24"/>
        </w:rPr>
      </w:pPr>
      <w:r w:rsidRPr="00F87D84">
        <w:rPr>
          <w:rFonts w:hint="eastAsia"/>
          <w:sz w:val="24"/>
        </w:rPr>
        <w:t>当我们想要重写父类中的方法时，我们需要使用该注解去告知编译器我们想要重写这个方法。这样一来当父类中的方法移除或者发生更改时编译器将提示错误信息。</w:t>
      </w:r>
    </w:p>
    <w:p w14:paraId="7F680017" w14:textId="77777777" w:rsidR="00F87D84" w:rsidRPr="00F87D84" w:rsidRDefault="00F87D84" w:rsidP="00F87D84">
      <w:pPr>
        <w:pStyle w:val="af"/>
        <w:ind w:firstLine="480"/>
        <w:rPr>
          <w:sz w:val="24"/>
        </w:rPr>
      </w:pPr>
      <w:r w:rsidRPr="00F87D84">
        <w:rPr>
          <w:sz w:val="24"/>
        </w:rPr>
        <w:t>@Deprecated</w:t>
      </w:r>
    </w:p>
    <w:p w14:paraId="53D85CD4" w14:textId="77777777" w:rsidR="00F87D84" w:rsidRPr="00F87D84" w:rsidRDefault="00F87D84" w:rsidP="00F87D84">
      <w:pPr>
        <w:pStyle w:val="af"/>
        <w:ind w:firstLine="480"/>
        <w:rPr>
          <w:sz w:val="24"/>
        </w:rPr>
      </w:pPr>
      <w:r w:rsidRPr="00F87D84">
        <w:rPr>
          <w:rFonts w:hint="eastAsia"/>
          <w:sz w:val="24"/>
        </w:rPr>
        <w:t>当我们希望编译器知道某一方法不建议使用时，我们应该使用这个注解。</w:t>
      </w:r>
      <w:r w:rsidRPr="00F87D84">
        <w:rPr>
          <w:rFonts w:hint="eastAsia"/>
          <w:sz w:val="24"/>
        </w:rPr>
        <w:t>Java</w:t>
      </w:r>
      <w:r w:rsidRPr="00F87D84">
        <w:rPr>
          <w:rFonts w:hint="eastAsia"/>
          <w:sz w:val="24"/>
        </w:rPr>
        <w:t>在</w:t>
      </w:r>
      <w:proofErr w:type="spellStart"/>
      <w:r w:rsidRPr="00F87D84">
        <w:rPr>
          <w:rFonts w:hint="eastAsia"/>
          <w:sz w:val="24"/>
        </w:rPr>
        <w:t>javadoc</w:t>
      </w:r>
      <w:proofErr w:type="spellEnd"/>
      <w:r w:rsidRPr="00F87D84">
        <w:rPr>
          <w:rFonts w:hint="eastAsia"/>
          <w:sz w:val="24"/>
        </w:rPr>
        <w:t xml:space="preserve"> </w:t>
      </w:r>
      <w:r w:rsidRPr="00F87D84">
        <w:rPr>
          <w:rFonts w:hint="eastAsia"/>
          <w:sz w:val="24"/>
        </w:rPr>
        <w:t>中推荐使用该注解，我们应该提供为什么该方法不推荐使用以及替代的方法。</w:t>
      </w:r>
    </w:p>
    <w:p w14:paraId="2E6E0F34" w14:textId="77777777" w:rsidR="00F87D84" w:rsidRPr="00F87D84" w:rsidRDefault="00F87D84" w:rsidP="00F87D84">
      <w:pPr>
        <w:pStyle w:val="af"/>
        <w:ind w:firstLine="480"/>
        <w:rPr>
          <w:sz w:val="24"/>
        </w:rPr>
      </w:pPr>
      <w:r w:rsidRPr="00F87D84">
        <w:rPr>
          <w:sz w:val="24"/>
        </w:rPr>
        <w:t>@SuppressWarings</w:t>
      </w:r>
    </w:p>
    <w:p w14:paraId="4F49FDBB" w14:textId="77777777" w:rsidR="00F87D84" w:rsidRPr="00F87D84" w:rsidRDefault="00F87D84" w:rsidP="00F87D84">
      <w:pPr>
        <w:pStyle w:val="af"/>
        <w:ind w:firstLine="480"/>
        <w:rPr>
          <w:sz w:val="24"/>
        </w:rPr>
      </w:pPr>
      <w:r w:rsidRPr="00F87D84">
        <w:rPr>
          <w:rFonts w:hint="eastAsia"/>
          <w:sz w:val="24"/>
        </w:rPr>
        <w:t>这个是告诉编译器忽略特定的警告信息，它会一直作用于该程序元素的所有子元素，如果使用</w:t>
      </w:r>
      <w:r w:rsidRPr="00F87D84">
        <w:rPr>
          <w:rFonts w:hint="eastAsia"/>
          <w:sz w:val="24"/>
        </w:rPr>
        <w:t>@SuppressWarnings</w:t>
      </w:r>
      <w:r w:rsidRPr="00F87D84">
        <w:rPr>
          <w:rFonts w:hint="eastAsia"/>
          <w:sz w:val="24"/>
        </w:rPr>
        <w:t>修饰某个</w:t>
      </w:r>
      <w:proofErr w:type="gramStart"/>
      <w:r w:rsidRPr="00F87D84">
        <w:rPr>
          <w:rFonts w:hint="eastAsia"/>
          <w:sz w:val="24"/>
        </w:rPr>
        <w:t>类取消</w:t>
      </w:r>
      <w:proofErr w:type="gramEnd"/>
      <w:r w:rsidRPr="00F87D84">
        <w:rPr>
          <w:rFonts w:hint="eastAsia"/>
          <w:sz w:val="24"/>
        </w:rPr>
        <w:t>显示某个编译器警告，同时又修饰该类里的某个方法取消显示另一个编译器警告，那么该方法将会同时取消显示着这两个编译器警告。</w:t>
      </w:r>
    </w:p>
    <w:p w14:paraId="6497BF7B" w14:textId="77777777" w:rsidR="00F87D84" w:rsidRPr="00F87D84" w:rsidRDefault="00F87D84" w:rsidP="00F87D84">
      <w:pPr>
        <w:pStyle w:val="af"/>
        <w:ind w:firstLine="480"/>
        <w:rPr>
          <w:sz w:val="24"/>
        </w:rPr>
      </w:pPr>
      <w:r w:rsidRPr="00F87D84">
        <w:rPr>
          <w:sz w:val="24"/>
        </w:rPr>
        <w:t>@SafeVarargs</w:t>
      </w:r>
    </w:p>
    <w:p w14:paraId="2C99B5A4" w14:textId="77777777" w:rsidR="00F87D84" w:rsidRPr="00F87D84" w:rsidRDefault="00F87D84" w:rsidP="00F87D84">
      <w:pPr>
        <w:pStyle w:val="af"/>
        <w:ind w:firstLine="480"/>
        <w:rPr>
          <w:sz w:val="24"/>
        </w:rPr>
      </w:pPr>
      <w:r w:rsidRPr="00F87D84">
        <w:rPr>
          <w:rFonts w:hint="eastAsia"/>
          <w:sz w:val="24"/>
        </w:rPr>
        <w:t>Java7</w:t>
      </w:r>
      <w:r w:rsidRPr="00F87D84">
        <w:rPr>
          <w:rFonts w:hint="eastAsia"/>
          <w:sz w:val="24"/>
        </w:rPr>
        <w:t>中加入了参数安全类型注解</w:t>
      </w:r>
      <w:r w:rsidRPr="00F87D84">
        <w:rPr>
          <w:rFonts w:hint="eastAsia"/>
          <w:sz w:val="24"/>
        </w:rPr>
        <w:t>@SafeVarargs</w:t>
      </w:r>
      <w:r w:rsidRPr="00F87D84">
        <w:rPr>
          <w:rFonts w:hint="eastAsia"/>
          <w:sz w:val="24"/>
        </w:rPr>
        <w:t>。它的目的是提醒开发者不要用参数做一些不安全的操作</w:t>
      </w:r>
      <w:r w:rsidRPr="00F87D84">
        <w:rPr>
          <w:rFonts w:hint="eastAsia"/>
          <w:sz w:val="24"/>
        </w:rPr>
        <w:t>,</w:t>
      </w:r>
      <w:r w:rsidRPr="00F87D84">
        <w:rPr>
          <w:rFonts w:hint="eastAsia"/>
          <w:sz w:val="24"/>
        </w:rPr>
        <w:t>它的存在会阻止编译器产生</w:t>
      </w:r>
      <w:r w:rsidRPr="00F87D84">
        <w:rPr>
          <w:rFonts w:hint="eastAsia"/>
          <w:sz w:val="24"/>
        </w:rPr>
        <w:t xml:space="preserve"> unchecked </w:t>
      </w:r>
      <w:r w:rsidRPr="00F87D84">
        <w:rPr>
          <w:rFonts w:hint="eastAsia"/>
          <w:sz w:val="24"/>
        </w:rPr>
        <w:t>这样的警告。当开发者不想看到这样的警告，就可使用</w:t>
      </w:r>
      <w:r w:rsidRPr="00F87D84">
        <w:rPr>
          <w:rFonts w:hint="eastAsia"/>
          <w:sz w:val="24"/>
        </w:rPr>
        <w:t>@SafeVarargs</w:t>
      </w:r>
      <w:r w:rsidRPr="00F87D84">
        <w:rPr>
          <w:rFonts w:hint="eastAsia"/>
          <w:sz w:val="24"/>
        </w:rPr>
        <w:t>修饰引发该警告的方法或者构造器，</w:t>
      </w:r>
      <w:r w:rsidRPr="00F87D84">
        <w:rPr>
          <w:rFonts w:hint="eastAsia"/>
          <w:sz w:val="24"/>
        </w:rPr>
        <w:t>Java9</w:t>
      </w:r>
      <w:r w:rsidRPr="00F87D84">
        <w:rPr>
          <w:rFonts w:hint="eastAsia"/>
          <w:sz w:val="24"/>
        </w:rPr>
        <w:t>中增强了这种注解，允许使用该注解修饰私有方法。</w:t>
      </w:r>
    </w:p>
    <w:p w14:paraId="1FDA13E5" w14:textId="77777777" w:rsidR="00F87D84" w:rsidRPr="00F87D84" w:rsidRDefault="00F87D84" w:rsidP="00F87D84">
      <w:pPr>
        <w:pStyle w:val="af"/>
        <w:ind w:firstLine="480"/>
        <w:rPr>
          <w:sz w:val="24"/>
        </w:rPr>
      </w:pPr>
      <w:r w:rsidRPr="00F87D84">
        <w:rPr>
          <w:sz w:val="24"/>
        </w:rPr>
        <w:t>@FunctionalInterface</w:t>
      </w:r>
    </w:p>
    <w:p w14:paraId="701F960E" w14:textId="54164138" w:rsidR="00F87D84" w:rsidRDefault="00F87D84" w:rsidP="00F87D84">
      <w:pPr>
        <w:pStyle w:val="af"/>
        <w:ind w:firstLineChars="0" w:firstLine="0"/>
        <w:rPr>
          <w:sz w:val="24"/>
        </w:rPr>
      </w:pPr>
      <w:r w:rsidRPr="00F87D84">
        <w:rPr>
          <w:rFonts w:hint="eastAsia"/>
          <w:sz w:val="24"/>
        </w:rPr>
        <w:t>Java8</w:t>
      </w:r>
      <w:r w:rsidRPr="00F87D84">
        <w:rPr>
          <w:rFonts w:hint="eastAsia"/>
          <w:sz w:val="24"/>
        </w:rPr>
        <w:t>中引入了新特性叫函数式接口注解，</w:t>
      </w:r>
      <w:r w:rsidRPr="00F87D84">
        <w:rPr>
          <w:rFonts w:hint="eastAsia"/>
          <w:sz w:val="24"/>
        </w:rPr>
        <w:t xml:space="preserve"> java8</w:t>
      </w:r>
      <w:r w:rsidRPr="00F87D84">
        <w:rPr>
          <w:rFonts w:hint="eastAsia"/>
          <w:sz w:val="24"/>
        </w:rPr>
        <w:t>中规定如果接口中只有一个抽象方法，那么该接口就是函数式接口。</w:t>
      </w:r>
      <w:r w:rsidRPr="00F87D84">
        <w:rPr>
          <w:rFonts w:hint="eastAsia"/>
          <w:sz w:val="24"/>
        </w:rPr>
        <w:t>@FunctionalInterface</w:t>
      </w:r>
      <w:r w:rsidRPr="00F87D84">
        <w:rPr>
          <w:rFonts w:hint="eastAsia"/>
          <w:sz w:val="24"/>
        </w:rPr>
        <w:t>就是用来指定某个接口必须是函数式接口，而且它只能用来修饰接口，不能修饰其它元素。</w:t>
      </w:r>
    </w:p>
    <w:p w14:paraId="74D0D76F" w14:textId="77777777" w:rsidR="00B07AFF" w:rsidRDefault="00B07AFF" w:rsidP="00F87D84">
      <w:pPr>
        <w:pStyle w:val="af"/>
        <w:ind w:firstLineChars="0" w:firstLine="0"/>
        <w:rPr>
          <w:sz w:val="24"/>
        </w:rPr>
      </w:pPr>
    </w:p>
    <w:p w14:paraId="57FBE267" w14:textId="21AA1B91" w:rsidR="00F87D84" w:rsidRDefault="00BD7FA7" w:rsidP="00BD7FA7">
      <w:pPr>
        <w:pStyle w:val="af"/>
        <w:numPr>
          <w:ilvl w:val="0"/>
          <w:numId w:val="12"/>
        </w:numPr>
        <w:ind w:firstLineChars="0"/>
        <w:rPr>
          <w:b/>
          <w:bCs/>
          <w:sz w:val="24"/>
        </w:rPr>
      </w:pPr>
      <w:r w:rsidRPr="00BD7FA7">
        <w:rPr>
          <w:rFonts w:hint="eastAsia"/>
          <w:b/>
          <w:bCs/>
          <w:sz w:val="24"/>
        </w:rPr>
        <w:t>Lambda</w:t>
      </w:r>
      <w:r w:rsidRPr="00BD7FA7">
        <w:rPr>
          <w:rFonts w:hint="eastAsia"/>
          <w:b/>
          <w:bCs/>
          <w:sz w:val="24"/>
        </w:rPr>
        <w:t>表达式</w:t>
      </w:r>
    </w:p>
    <w:p w14:paraId="15F05E6C" w14:textId="29B36DB2" w:rsidR="00BD7FA7" w:rsidRDefault="00BD7FA7" w:rsidP="00BD7FA7">
      <w:pPr>
        <w:pStyle w:val="af"/>
        <w:ind w:left="420" w:firstLineChars="0" w:firstLine="0"/>
        <w:rPr>
          <w:b/>
          <w:bCs/>
          <w:sz w:val="24"/>
        </w:rPr>
      </w:pPr>
      <w:r>
        <w:rPr>
          <w:rFonts w:hint="eastAsia"/>
          <w:b/>
          <w:bCs/>
          <w:sz w:val="24"/>
        </w:rPr>
        <w:t>Lambda</w:t>
      </w:r>
      <w:r>
        <w:rPr>
          <w:rFonts w:hint="eastAsia"/>
          <w:b/>
          <w:bCs/>
          <w:sz w:val="24"/>
        </w:rPr>
        <w:t>表达式由</w:t>
      </w:r>
      <w:r>
        <w:rPr>
          <w:rFonts w:hint="eastAsia"/>
          <w:b/>
          <w:bCs/>
          <w:sz w:val="24"/>
        </w:rPr>
        <w:t>3</w:t>
      </w:r>
      <w:r>
        <w:rPr>
          <w:rFonts w:hint="eastAsia"/>
          <w:b/>
          <w:bCs/>
          <w:sz w:val="24"/>
        </w:rPr>
        <w:t>个部分组成：</w:t>
      </w:r>
    </w:p>
    <w:p w14:paraId="6383FCA9" w14:textId="2EBE53F0" w:rsidR="00BD7FA7" w:rsidRDefault="00BD7FA7" w:rsidP="00BD7FA7">
      <w:pPr>
        <w:pStyle w:val="af"/>
        <w:ind w:left="420" w:firstLineChars="0" w:firstLine="0"/>
        <w:rPr>
          <w:b/>
          <w:bCs/>
          <w:sz w:val="24"/>
        </w:rPr>
      </w:pPr>
      <w:r>
        <w:rPr>
          <w:rFonts w:hint="eastAsia"/>
          <w:b/>
          <w:bCs/>
          <w:sz w:val="24"/>
        </w:rPr>
        <w:t>·形参列表</w:t>
      </w:r>
    </w:p>
    <w:p w14:paraId="56A6E405" w14:textId="203B8553" w:rsidR="00BD7FA7" w:rsidRDefault="00BD7FA7" w:rsidP="00BD7FA7">
      <w:pPr>
        <w:pStyle w:val="af"/>
        <w:ind w:left="420" w:firstLineChars="0" w:firstLine="0"/>
        <w:rPr>
          <w:b/>
          <w:bCs/>
          <w:sz w:val="24"/>
        </w:rPr>
      </w:pPr>
      <w:r>
        <w:rPr>
          <w:rFonts w:hint="eastAsia"/>
          <w:b/>
          <w:bCs/>
          <w:sz w:val="24"/>
        </w:rPr>
        <w:t>·箭头（</w:t>
      </w:r>
      <w:r w:rsidR="00CB326E">
        <w:rPr>
          <w:b/>
          <w:bCs/>
          <w:sz w:val="24"/>
        </w:rPr>
        <w:t>-&gt;</w:t>
      </w:r>
      <w:r>
        <w:rPr>
          <w:rFonts w:hint="eastAsia"/>
          <w:b/>
          <w:bCs/>
          <w:sz w:val="24"/>
        </w:rPr>
        <w:t>）</w:t>
      </w:r>
    </w:p>
    <w:p w14:paraId="26768FAE" w14:textId="0AE5B237" w:rsidR="00CB326E" w:rsidRDefault="00CB326E" w:rsidP="00BD7FA7">
      <w:pPr>
        <w:pStyle w:val="af"/>
        <w:ind w:left="420" w:firstLineChars="0" w:firstLine="0"/>
        <w:rPr>
          <w:b/>
          <w:bCs/>
          <w:sz w:val="24"/>
        </w:rPr>
      </w:pPr>
      <w:r>
        <w:rPr>
          <w:rFonts w:hint="eastAsia"/>
          <w:b/>
          <w:bCs/>
          <w:sz w:val="24"/>
        </w:rPr>
        <w:t>·代码段</w:t>
      </w:r>
    </w:p>
    <w:p w14:paraId="43B89CA5" w14:textId="77777777" w:rsidR="00C44604" w:rsidRPr="00C44604" w:rsidRDefault="00C44604" w:rsidP="00C44604">
      <w:pPr>
        <w:rPr>
          <w:b/>
          <w:bCs/>
          <w:sz w:val="24"/>
        </w:rPr>
      </w:pPr>
    </w:p>
    <w:p w14:paraId="160A7023" w14:textId="1759C138" w:rsidR="000B657F" w:rsidRDefault="000B657F" w:rsidP="000D410B">
      <w:pPr>
        <w:pStyle w:val="af"/>
        <w:numPr>
          <w:ilvl w:val="0"/>
          <w:numId w:val="12"/>
        </w:numPr>
        <w:ind w:firstLineChars="0"/>
        <w:rPr>
          <w:b/>
          <w:bCs/>
          <w:sz w:val="24"/>
        </w:rPr>
      </w:pPr>
      <w:r w:rsidRPr="00237D35">
        <w:rPr>
          <w:rFonts w:hint="eastAsia"/>
          <w:b/>
          <w:bCs/>
          <w:sz w:val="24"/>
        </w:rPr>
        <w:t>L</w:t>
      </w:r>
      <w:r w:rsidRPr="00237D35">
        <w:rPr>
          <w:b/>
          <w:bCs/>
          <w:sz w:val="24"/>
        </w:rPr>
        <w:t>ist/Set/Map</w:t>
      </w:r>
      <w:r w:rsidR="00237D35">
        <w:rPr>
          <w:rFonts w:hint="eastAsia"/>
          <w:b/>
          <w:bCs/>
          <w:sz w:val="24"/>
        </w:rPr>
        <w:t>接口</w:t>
      </w:r>
      <w:r w:rsidRPr="00237D35">
        <w:rPr>
          <w:rFonts w:hint="eastAsia"/>
          <w:b/>
          <w:bCs/>
          <w:sz w:val="24"/>
        </w:rPr>
        <w:t>基本用法</w:t>
      </w:r>
      <w:r w:rsidR="00E548C2" w:rsidRPr="00237D35">
        <w:rPr>
          <w:rFonts w:hint="eastAsia"/>
          <w:b/>
          <w:bCs/>
          <w:sz w:val="24"/>
        </w:rPr>
        <w:t>P</w:t>
      </w:r>
      <w:r w:rsidR="00E548C2" w:rsidRPr="00237D35">
        <w:rPr>
          <w:b/>
          <w:bCs/>
          <w:sz w:val="24"/>
        </w:rPr>
        <w:t>190-195</w:t>
      </w:r>
    </w:p>
    <w:p w14:paraId="69564A9F" w14:textId="2E79A854" w:rsidR="00C44604" w:rsidRPr="00237D35" w:rsidRDefault="00C44604" w:rsidP="00C44604">
      <w:pPr>
        <w:pStyle w:val="af"/>
        <w:ind w:left="420" w:firstLineChars="0" w:firstLine="0"/>
        <w:rPr>
          <w:b/>
          <w:bCs/>
          <w:sz w:val="24"/>
        </w:rPr>
      </w:pPr>
      <w:r w:rsidRPr="00AA3EF8">
        <w:rPr>
          <w:rFonts w:hint="eastAsia"/>
          <w:sz w:val="24"/>
          <w:highlight w:val="cyan"/>
        </w:rPr>
        <w:t>import</w:t>
      </w:r>
      <w:r w:rsidRPr="00AA3EF8">
        <w:rPr>
          <w:sz w:val="24"/>
          <w:highlight w:val="cyan"/>
        </w:rPr>
        <w:t xml:space="preserve"> </w:t>
      </w:r>
      <w:proofErr w:type="spellStart"/>
      <w:r w:rsidRPr="00AA3EF8">
        <w:rPr>
          <w:rFonts w:hint="eastAsia"/>
          <w:sz w:val="24"/>
          <w:highlight w:val="cyan"/>
        </w:rPr>
        <w:t>jav</w:t>
      </w:r>
      <w:r w:rsidRPr="00AA3EF8">
        <w:rPr>
          <w:sz w:val="24"/>
          <w:highlight w:val="cyan"/>
        </w:rPr>
        <w:t>a.util</w:t>
      </w:r>
      <w:proofErr w:type="spellEnd"/>
      <w:r w:rsidRPr="00AA3EF8">
        <w:rPr>
          <w:sz w:val="24"/>
          <w:highlight w:val="cyan"/>
        </w:rPr>
        <w:t>.*;</w:t>
      </w:r>
    </w:p>
    <w:p w14:paraId="3FCA6B65" w14:textId="69DC9DDF" w:rsidR="000D410B" w:rsidRDefault="00237D35" w:rsidP="000B657F">
      <w:pPr>
        <w:rPr>
          <w:sz w:val="24"/>
        </w:rPr>
      </w:pPr>
      <w:r>
        <w:rPr>
          <w:rFonts w:hint="eastAsia"/>
          <w:sz w:val="24"/>
        </w:rPr>
        <w:t>（</w:t>
      </w:r>
      <w:r>
        <w:rPr>
          <w:rFonts w:hint="eastAsia"/>
          <w:sz w:val="24"/>
        </w:rPr>
        <w:t>1</w:t>
      </w:r>
      <w:r>
        <w:rPr>
          <w:rFonts w:hint="eastAsia"/>
          <w:sz w:val="24"/>
        </w:rPr>
        <w:t>）</w:t>
      </w:r>
      <w:r>
        <w:rPr>
          <w:rFonts w:hint="eastAsia"/>
          <w:sz w:val="24"/>
        </w:rPr>
        <w:t>Li</w:t>
      </w:r>
      <w:r>
        <w:rPr>
          <w:sz w:val="24"/>
        </w:rPr>
        <w:t xml:space="preserve">st </w:t>
      </w:r>
      <w:r>
        <w:rPr>
          <w:rFonts w:hint="eastAsia"/>
          <w:sz w:val="24"/>
        </w:rPr>
        <w:t>的用法：</w:t>
      </w:r>
      <w:r w:rsidR="00BC3445">
        <w:rPr>
          <w:rFonts w:hint="eastAsia"/>
          <w:sz w:val="24"/>
        </w:rPr>
        <w:t>继承了</w:t>
      </w:r>
      <w:r w:rsidR="00BC3445">
        <w:rPr>
          <w:rFonts w:hint="eastAsia"/>
          <w:sz w:val="24"/>
        </w:rPr>
        <w:t>Co</w:t>
      </w:r>
      <w:r w:rsidR="00BC3445">
        <w:rPr>
          <w:sz w:val="24"/>
        </w:rPr>
        <w:t>llection</w:t>
      </w:r>
      <w:r w:rsidR="00BC3445">
        <w:rPr>
          <w:rFonts w:hint="eastAsia"/>
          <w:sz w:val="24"/>
        </w:rPr>
        <w:t>接口，</w:t>
      </w:r>
      <w:r w:rsidR="00BC3445">
        <w:rPr>
          <w:sz w:val="24"/>
        </w:rPr>
        <w:t>L</w:t>
      </w:r>
      <w:r w:rsidR="00BC3445">
        <w:rPr>
          <w:rFonts w:hint="eastAsia"/>
          <w:sz w:val="24"/>
        </w:rPr>
        <w:t>ist</w:t>
      </w:r>
      <w:r w:rsidR="00BC3445">
        <w:rPr>
          <w:rFonts w:hint="eastAsia"/>
          <w:sz w:val="24"/>
        </w:rPr>
        <w:t>接口是一个允许重复项的有序集合</w:t>
      </w:r>
    </w:p>
    <w:p w14:paraId="4FA16E72" w14:textId="0CBAB53E" w:rsidR="00BC3445" w:rsidRDefault="00BC3445" w:rsidP="00BC3445">
      <w:pPr>
        <w:ind w:firstLine="420"/>
        <w:rPr>
          <w:sz w:val="24"/>
        </w:rPr>
      </w:pPr>
      <w:r>
        <w:rPr>
          <w:rFonts w:hint="eastAsia"/>
          <w:sz w:val="24"/>
        </w:rPr>
        <w:t>（</w:t>
      </w:r>
      <w:r>
        <w:rPr>
          <w:rFonts w:hint="eastAsia"/>
          <w:sz w:val="24"/>
        </w:rPr>
        <w:t>a</w:t>
      </w:r>
      <w:r>
        <w:rPr>
          <w:rFonts w:hint="eastAsia"/>
          <w:sz w:val="24"/>
        </w:rPr>
        <w:t>）</w:t>
      </w:r>
      <w:proofErr w:type="spellStart"/>
      <w:r>
        <w:rPr>
          <w:rFonts w:hint="eastAsia"/>
          <w:sz w:val="24"/>
        </w:rPr>
        <w:t>L</w:t>
      </w:r>
      <w:r>
        <w:rPr>
          <w:sz w:val="24"/>
        </w:rPr>
        <w:t>i</w:t>
      </w:r>
      <w:r>
        <w:rPr>
          <w:rFonts w:hint="eastAsia"/>
          <w:sz w:val="24"/>
        </w:rPr>
        <w:t>n</w:t>
      </w:r>
      <w:r>
        <w:rPr>
          <w:sz w:val="24"/>
        </w:rPr>
        <w:t>kList</w:t>
      </w:r>
      <w:proofErr w:type="spellEnd"/>
      <w:r>
        <w:rPr>
          <w:rFonts w:hint="eastAsia"/>
          <w:sz w:val="24"/>
        </w:rPr>
        <w:t>类</w:t>
      </w:r>
    </w:p>
    <w:p w14:paraId="778F6158" w14:textId="35EF2132" w:rsidR="00AA3EF8" w:rsidRDefault="00BC3445" w:rsidP="00C44604">
      <w:pPr>
        <w:ind w:firstLine="420"/>
        <w:rPr>
          <w:sz w:val="24"/>
        </w:rPr>
      </w:pPr>
      <w:r>
        <w:rPr>
          <w:rFonts w:hint="eastAsia"/>
          <w:sz w:val="24"/>
        </w:rPr>
        <w:t>（</w:t>
      </w:r>
      <w:r>
        <w:rPr>
          <w:rFonts w:hint="eastAsia"/>
          <w:sz w:val="24"/>
        </w:rPr>
        <w:t>b</w:t>
      </w:r>
      <w:r>
        <w:rPr>
          <w:rFonts w:hint="eastAsia"/>
          <w:sz w:val="24"/>
        </w:rPr>
        <w:t>）</w:t>
      </w:r>
      <w:proofErr w:type="spellStart"/>
      <w:r>
        <w:rPr>
          <w:rFonts w:hint="eastAsia"/>
          <w:sz w:val="24"/>
        </w:rPr>
        <w:t>A</w:t>
      </w:r>
      <w:r>
        <w:rPr>
          <w:sz w:val="24"/>
        </w:rPr>
        <w:t>rrayList</w:t>
      </w:r>
      <w:proofErr w:type="spellEnd"/>
      <w:r>
        <w:rPr>
          <w:rFonts w:hint="eastAsia"/>
          <w:sz w:val="24"/>
        </w:rPr>
        <w:t>类</w:t>
      </w:r>
    </w:p>
    <w:p w14:paraId="7C746A65" w14:textId="49152B7C" w:rsidR="00996F24" w:rsidRDefault="00237D35" w:rsidP="000B657F">
      <w:pPr>
        <w:rPr>
          <w:sz w:val="24"/>
        </w:rPr>
      </w:pPr>
      <w:r>
        <w:rPr>
          <w:rFonts w:hint="eastAsia"/>
          <w:sz w:val="24"/>
        </w:rPr>
        <w:t>（</w:t>
      </w:r>
      <w:r>
        <w:rPr>
          <w:rFonts w:hint="eastAsia"/>
          <w:sz w:val="24"/>
        </w:rPr>
        <w:t>2</w:t>
      </w:r>
      <w:r>
        <w:rPr>
          <w:rFonts w:hint="eastAsia"/>
          <w:sz w:val="24"/>
        </w:rPr>
        <w:t>）</w:t>
      </w:r>
      <w:r>
        <w:rPr>
          <w:rFonts w:hint="eastAsia"/>
          <w:sz w:val="24"/>
        </w:rPr>
        <w:t>S</w:t>
      </w:r>
      <w:r>
        <w:rPr>
          <w:sz w:val="24"/>
        </w:rPr>
        <w:t>et</w:t>
      </w:r>
      <w:r>
        <w:rPr>
          <w:rFonts w:hint="eastAsia"/>
          <w:sz w:val="24"/>
        </w:rPr>
        <w:t>的用法：继承了</w:t>
      </w:r>
      <w:r>
        <w:rPr>
          <w:sz w:val="24"/>
        </w:rPr>
        <w:t>Collection</w:t>
      </w:r>
      <w:r>
        <w:rPr>
          <w:rFonts w:hint="eastAsia"/>
          <w:sz w:val="24"/>
        </w:rPr>
        <w:t>接口，它的特性是存放在里面的元素是没有特定顺序的，并且元素不可以重复</w:t>
      </w:r>
      <w:r w:rsidR="00BC3445">
        <w:rPr>
          <w:rFonts w:hint="eastAsia"/>
          <w:sz w:val="24"/>
        </w:rPr>
        <w:t>。（另：</w:t>
      </w:r>
      <w:r w:rsidR="00BC3445">
        <w:rPr>
          <w:rFonts w:hint="eastAsia"/>
          <w:sz w:val="24"/>
        </w:rPr>
        <w:t>S</w:t>
      </w:r>
      <w:r w:rsidR="00BC3445">
        <w:rPr>
          <w:sz w:val="24"/>
        </w:rPr>
        <w:t>et</w:t>
      </w:r>
      <w:r w:rsidR="00BC3445">
        <w:rPr>
          <w:rFonts w:hint="eastAsia"/>
          <w:sz w:val="24"/>
        </w:rPr>
        <w:t>的</w:t>
      </w:r>
      <w:proofErr w:type="gramStart"/>
      <w:r w:rsidR="00BC3445">
        <w:rPr>
          <w:rFonts w:hint="eastAsia"/>
          <w:sz w:val="24"/>
        </w:rPr>
        <w:t>一</w:t>
      </w:r>
      <w:proofErr w:type="gramEnd"/>
      <w:r w:rsidR="00BC3445">
        <w:rPr>
          <w:rFonts w:hint="eastAsia"/>
          <w:sz w:val="24"/>
        </w:rPr>
        <w:t>个子接口：</w:t>
      </w:r>
      <w:proofErr w:type="spellStart"/>
      <w:r w:rsidR="00BC3445">
        <w:rPr>
          <w:rFonts w:hint="eastAsia"/>
          <w:sz w:val="24"/>
        </w:rPr>
        <w:t>S</w:t>
      </w:r>
      <w:r w:rsidR="00BC3445">
        <w:rPr>
          <w:sz w:val="24"/>
        </w:rPr>
        <w:t>ortedSet</w:t>
      </w:r>
      <w:proofErr w:type="spellEnd"/>
      <w:r w:rsidR="00BC3445">
        <w:rPr>
          <w:sz w:val="24"/>
        </w:rPr>
        <w:t>,</w:t>
      </w:r>
      <w:r w:rsidR="00BC3445">
        <w:rPr>
          <w:rFonts w:hint="eastAsia"/>
          <w:sz w:val="24"/>
        </w:rPr>
        <w:t>放在这个接口中的数据是有序的）</w:t>
      </w:r>
    </w:p>
    <w:p w14:paraId="4C321B39" w14:textId="1F598635" w:rsidR="00BC3445" w:rsidRDefault="00BC3445" w:rsidP="000B657F">
      <w:pPr>
        <w:rPr>
          <w:sz w:val="24"/>
        </w:rPr>
      </w:pPr>
      <w:r>
        <w:rPr>
          <w:sz w:val="24"/>
        </w:rPr>
        <w:tab/>
      </w:r>
      <w:r>
        <w:rPr>
          <w:rFonts w:hint="eastAsia"/>
          <w:sz w:val="24"/>
        </w:rPr>
        <w:t>（</w:t>
      </w:r>
      <w:r>
        <w:rPr>
          <w:rFonts w:hint="eastAsia"/>
          <w:sz w:val="24"/>
        </w:rPr>
        <w:t>a</w:t>
      </w:r>
      <w:r>
        <w:rPr>
          <w:rFonts w:hint="eastAsia"/>
          <w:sz w:val="24"/>
        </w:rPr>
        <w:t>）</w:t>
      </w:r>
      <w:r>
        <w:rPr>
          <w:rFonts w:hint="eastAsia"/>
          <w:sz w:val="24"/>
        </w:rPr>
        <w:t>H</w:t>
      </w:r>
      <w:r>
        <w:rPr>
          <w:sz w:val="24"/>
        </w:rPr>
        <w:t>ashSet</w:t>
      </w:r>
      <w:r>
        <w:rPr>
          <w:rFonts w:hint="eastAsia"/>
          <w:sz w:val="24"/>
        </w:rPr>
        <w:t>类</w:t>
      </w:r>
    </w:p>
    <w:p w14:paraId="487E6C94" w14:textId="1780F8F8" w:rsidR="00AA3EF8" w:rsidRDefault="00AA3EF8" w:rsidP="000B657F">
      <w:pPr>
        <w:rPr>
          <w:sz w:val="24"/>
        </w:rPr>
      </w:pPr>
      <w:r>
        <w:rPr>
          <w:sz w:val="24"/>
        </w:rPr>
        <w:tab/>
      </w:r>
      <w:r>
        <w:rPr>
          <w:rFonts w:hint="eastAsia"/>
          <w:sz w:val="24"/>
        </w:rPr>
        <w:t>（</w:t>
      </w:r>
      <w:r>
        <w:rPr>
          <w:rFonts w:hint="eastAsia"/>
          <w:sz w:val="24"/>
        </w:rPr>
        <w:t>b</w:t>
      </w:r>
      <w:r>
        <w:rPr>
          <w:rFonts w:hint="eastAsia"/>
          <w:sz w:val="24"/>
        </w:rPr>
        <w:t>）</w:t>
      </w:r>
      <w:proofErr w:type="spellStart"/>
      <w:r>
        <w:rPr>
          <w:rFonts w:hint="eastAsia"/>
          <w:sz w:val="24"/>
        </w:rPr>
        <w:t>T</w:t>
      </w:r>
      <w:r>
        <w:rPr>
          <w:sz w:val="24"/>
        </w:rPr>
        <w:t>reeSet</w:t>
      </w:r>
      <w:proofErr w:type="spellEnd"/>
      <w:r>
        <w:rPr>
          <w:rFonts w:hint="eastAsia"/>
          <w:sz w:val="24"/>
        </w:rPr>
        <w:t>类</w:t>
      </w:r>
    </w:p>
    <w:p w14:paraId="3C63A90B" w14:textId="0F989F6B" w:rsidR="00AA3EF8" w:rsidRDefault="00BC3445" w:rsidP="000B657F">
      <w:pPr>
        <w:rPr>
          <w:sz w:val="24"/>
        </w:rPr>
      </w:pPr>
      <w:r>
        <w:rPr>
          <w:sz w:val="24"/>
        </w:rPr>
        <w:tab/>
      </w:r>
      <w:r>
        <w:rPr>
          <w:rFonts w:hint="eastAsia"/>
          <w:sz w:val="24"/>
        </w:rPr>
        <w:t>（</w:t>
      </w:r>
      <w:r w:rsidR="00AA3EF8">
        <w:rPr>
          <w:rFonts w:hint="eastAsia"/>
          <w:sz w:val="24"/>
        </w:rPr>
        <w:t>c</w:t>
      </w:r>
      <w:r>
        <w:rPr>
          <w:rFonts w:hint="eastAsia"/>
          <w:sz w:val="24"/>
        </w:rPr>
        <w:t>）</w:t>
      </w:r>
      <w:proofErr w:type="spellStart"/>
      <w:r>
        <w:rPr>
          <w:rFonts w:hint="eastAsia"/>
          <w:sz w:val="24"/>
        </w:rPr>
        <w:t>S</w:t>
      </w:r>
      <w:r>
        <w:rPr>
          <w:sz w:val="24"/>
        </w:rPr>
        <w:t>ortedSet</w:t>
      </w:r>
      <w:proofErr w:type="spellEnd"/>
      <w:r>
        <w:rPr>
          <w:rFonts w:hint="eastAsia"/>
          <w:sz w:val="24"/>
        </w:rPr>
        <w:t>类</w:t>
      </w:r>
      <w:r w:rsidR="00996F24">
        <w:rPr>
          <w:sz w:val="24"/>
        </w:rPr>
        <w:tab/>
      </w:r>
      <w:r w:rsidR="00AA3EF8">
        <w:rPr>
          <w:rFonts w:hint="eastAsia"/>
          <w:sz w:val="24"/>
        </w:rPr>
        <w:t>例子：</w:t>
      </w:r>
    </w:p>
    <w:p w14:paraId="3396CCC6" w14:textId="138DA79B" w:rsidR="00996F24" w:rsidRDefault="00996F24" w:rsidP="000B657F">
      <w:pPr>
        <w:rPr>
          <w:sz w:val="24"/>
        </w:rPr>
      </w:pPr>
      <w:r>
        <w:rPr>
          <w:sz w:val="24"/>
        </w:rPr>
        <w:t xml:space="preserve">class </w:t>
      </w:r>
      <w:proofErr w:type="gramStart"/>
      <w:r>
        <w:rPr>
          <w:sz w:val="24"/>
        </w:rPr>
        <w:t>A{</w:t>
      </w:r>
      <w:proofErr w:type="gramEnd"/>
    </w:p>
    <w:p w14:paraId="05E1DD9F" w14:textId="77777777" w:rsidR="00BC3445" w:rsidRDefault="00BC3445" w:rsidP="000B657F">
      <w:pPr>
        <w:rPr>
          <w:sz w:val="24"/>
        </w:rPr>
      </w:pPr>
      <w:r>
        <w:rPr>
          <w:sz w:val="24"/>
        </w:rPr>
        <w:tab/>
        <w:t xml:space="preserve">public static void </w:t>
      </w:r>
      <w:proofErr w:type="gramStart"/>
      <w:r>
        <w:rPr>
          <w:sz w:val="24"/>
        </w:rPr>
        <w:t>main(</w:t>
      </w:r>
      <w:proofErr w:type="gramEnd"/>
      <w:r>
        <w:rPr>
          <w:sz w:val="24"/>
        </w:rPr>
        <w:t xml:space="preserve">String </w:t>
      </w:r>
      <w:proofErr w:type="spellStart"/>
      <w:r>
        <w:rPr>
          <w:sz w:val="24"/>
        </w:rPr>
        <w:t>args</w:t>
      </w:r>
      <w:proofErr w:type="spellEnd"/>
      <w:r>
        <w:rPr>
          <w:sz w:val="24"/>
        </w:rPr>
        <w:t>[]){</w:t>
      </w:r>
    </w:p>
    <w:p w14:paraId="26EF9591" w14:textId="14062B27" w:rsidR="00996F24" w:rsidRDefault="00996F24" w:rsidP="000B657F">
      <w:pPr>
        <w:rPr>
          <w:sz w:val="24"/>
        </w:rPr>
      </w:pPr>
      <w:r>
        <w:rPr>
          <w:sz w:val="24"/>
        </w:rPr>
        <w:tab/>
      </w:r>
      <w:r>
        <w:rPr>
          <w:sz w:val="24"/>
        </w:rPr>
        <w:tab/>
        <w:t xml:space="preserve">Set </w:t>
      </w:r>
      <w:proofErr w:type="spellStart"/>
      <w:r>
        <w:rPr>
          <w:sz w:val="24"/>
        </w:rPr>
        <w:t>set</w:t>
      </w:r>
      <w:proofErr w:type="spellEnd"/>
      <w:r>
        <w:rPr>
          <w:sz w:val="24"/>
        </w:rPr>
        <w:t xml:space="preserve">  =  new </w:t>
      </w:r>
      <w:r w:rsidRPr="00BC3445">
        <w:rPr>
          <w:sz w:val="24"/>
          <w:highlight w:val="cyan"/>
        </w:rPr>
        <w:t>HashSet();</w:t>
      </w:r>
      <w:r w:rsidR="00BC3445">
        <w:rPr>
          <w:rFonts w:hint="eastAsia"/>
          <w:sz w:val="24"/>
        </w:rPr>
        <w:t>/</w:t>
      </w:r>
      <w:r w:rsidR="00BC3445">
        <w:rPr>
          <w:sz w:val="24"/>
        </w:rPr>
        <w:t>/</w:t>
      </w:r>
      <w:r w:rsidR="00BC3445">
        <w:rPr>
          <w:rFonts w:hint="eastAsia"/>
          <w:sz w:val="24"/>
        </w:rPr>
        <w:t>在主函数中使用；无序的</w:t>
      </w:r>
    </w:p>
    <w:p w14:paraId="39857691" w14:textId="56388F2E" w:rsidR="00996F24" w:rsidRDefault="00996F24" w:rsidP="000B657F">
      <w:pPr>
        <w:rPr>
          <w:sz w:val="24"/>
        </w:rPr>
      </w:pPr>
      <w:r>
        <w:rPr>
          <w:sz w:val="24"/>
        </w:rPr>
        <w:tab/>
      </w:r>
      <w:r>
        <w:rPr>
          <w:sz w:val="24"/>
        </w:rPr>
        <w:tab/>
      </w:r>
      <w:proofErr w:type="spellStart"/>
      <w:proofErr w:type="gramStart"/>
      <w:r>
        <w:rPr>
          <w:sz w:val="24"/>
        </w:rPr>
        <w:t>set.add</w:t>
      </w:r>
      <w:proofErr w:type="spellEnd"/>
      <w:r>
        <w:rPr>
          <w:sz w:val="24"/>
        </w:rPr>
        <w:t>(</w:t>
      </w:r>
      <w:proofErr w:type="gramEnd"/>
      <w:r>
        <w:rPr>
          <w:sz w:val="24"/>
        </w:rPr>
        <w:t xml:space="preserve">new </w:t>
      </w:r>
      <w:proofErr w:type="spellStart"/>
      <w:r>
        <w:rPr>
          <w:sz w:val="24"/>
        </w:rPr>
        <w:t>Interger</w:t>
      </w:r>
      <w:proofErr w:type="spellEnd"/>
      <w:r>
        <w:rPr>
          <w:sz w:val="24"/>
        </w:rPr>
        <w:t>(5)</w:t>
      </w:r>
      <w:r>
        <w:rPr>
          <w:rFonts w:hint="eastAsia"/>
          <w:sz w:val="24"/>
        </w:rPr>
        <w:t>);</w:t>
      </w:r>
    </w:p>
    <w:p w14:paraId="52D9B18D" w14:textId="4D192A04" w:rsidR="00996F24" w:rsidRDefault="00BC3445" w:rsidP="000B657F">
      <w:pPr>
        <w:rPr>
          <w:sz w:val="24"/>
        </w:rPr>
      </w:pPr>
      <w:r>
        <w:rPr>
          <w:sz w:val="24"/>
        </w:rPr>
        <w:tab/>
      </w:r>
      <w:r>
        <w:rPr>
          <w:sz w:val="24"/>
        </w:rPr>
        <w:tab/>
      </w:r>
      <w:proofErr w:type="spellStart"/>
      <w:r>
        <w:rPr>
          <w:sz w:val="24"/>
        </w:rPr>
        <w:t>set.add</w:t>
      </w:r>
      <w:proofErr w:type="spellEnd"/>
      <w:r>
        <w:rPr>
          <w:sz w:val="24"/>
        </w:rPr>
        <w:t>(“</w:t>
      </w:r>
      <w:proofErr w:type="spellStart"/>
      <w:r>
        <w:rPr>
          <w:rFonts w:hint="eastAsia"/>
          <w:sz w:val="24"/>
        </w:rPr>
        <w:t>haiery</w:t>
      </w:r>
      <w:proofErr w:type="spellEnd"/>
      <w:r>
        <w:rPr>
          <w:sz w:val="24"/>
        </w:rPr>
        <w:t>”)</w:t>
      </w:r>
    </w:p>
    <w:p w14:paraId="596DB418" w14:textId="44FFC466" w:rsidR="00BC3445" w:rsidRDefault="00BC3445" w:rsidP="000B657F">
      <w:pPr>
        <w:rPr>
          <w:sz w:val="24"/>
        </w:rPr>
      </w:pPr>
      <w:r>
        <w:rPr>
          <w:sz w:val="24"/>
        </w:rPr>
        <w:tab/>
      </w:r>
      <w:r>
        <w:rPr>
          <w:sz w:val="24"/>
        </w:rPr>
        <w:tab/>
      </w:r>
      <w:proofErr w:type="spellStart"/>
      <w:r>
        <w:rPr>
          <w:sz w:val="24"/>
        </w:rPr>
        <w:t>S</w:t>
      </w:r>
      <w:r>
        <w:rPr>
          <w:rFonts w:hint="eastAsia"/>
          <w:sz w:val="24"/>
        </w:rPr>
        <w:t>ystem.out.</w:t>
      </w:r>
      <w:r>
        <w:rPr>
          <w:sz w:val="24"/>
        </w:rPr>
        <w:t>println</w:t>
      </w:r>
      <w:proofErr w:type="spellEnd"/>
      <w:r>
        <w:rPr>
          <w:sz w:val="24"/>
        </w:rPr>
        <w:t>(set);</w:t>
      </w:r>
    </w:p>
    <w:p w14:paraId="231E5A44" w14:textId="5E79BB0B" w:rsidR="00BC3445" w:rsidRDefault="00BC3445" w:rsidP="00BC3445">
      <w:pPr>
        <w:ind w:firstLine="420"/>
        <w:rPr>
          <w:sz w:val="24"/>
        </w:rPr>
      </w:pPr>
      <w:r>
        <w:rPr>
          <w:rFonts w:hint="eastAsia"/>
          <w:sz w:val="24"/>
        </w:rPr>
        <w:t>}</w:t>
      </w:r>
    </w:p>
    <w:p w14:paraId="1CF4742F" w14:textId="691A017E" w:rsidR="00BC3445" w:rsidRDefault="00BC3445" w:rsidP="00BC3445">
      <w:pPr>
        <w:ind w:firstLine="420"/>
        <w:rPr>
          <w:sz w:val="24"/>
        </w:rPr>
      </w:pPr>
      <w:r>
        <w:rPr>
          <w:rFonts w:hint="eastAsia"/>
          <w:sz w:val="24"/>
        </w:rPr>
        <w:t>}</w:t>
      </w:r>
    </w:p>
    <w:p w14:paraId="738E6F2C" w14:textId="147E9A8E" w:rsidR="00237D35" w:rsidRDefault="00237D35" w:rsidP="000B657F">
      <w:pPr>
        <w:rPr>
          <w:sz w:val="24"/>
        </w:rPr>
      </w:pPr>
      <w:r>
        <w:rPr>
          <w:rFonts w:hint="eastAsia"/>
          <w:sz w:val="24"/>
        </w:rPr>
        <w:lastRenderedPageBreak/>
        <w:t>（</w:t>
      </w:r>
      <w:r>
        <w:rPr>
          <w:rFonts w:hint="eastAsia"/>
          <w:sz w:val="24"/>
        </w:rPr>
        <w:t>3</w:t>
      </w:r>
      <w:r>
        <w:rPr>
          <w:rFonts w:hint="eastAsia"/>
          <w:sz w:val="24"/>
        </w:rPr>
        <w:t>）</w:t>
      </w:r>
      <w:r>
        <w:rPr>
          <w:rFonts w:hint="eastAsia"/>
          <w:sz w:val="24"/>
        </w:rPr>
        <w:t>Map</w:t>
      </w:r>
      <w:r>
        <w:rPr>
          <w:rFonts w:hint="eastAsia"/>
          <w:sz w:val="24"/>
        </w:rPr>
        <w:t>的用法</w:t>
      </w:r>
      <w:r w:rsidR="00AA3EF8">
        <w:rPr>
          <w:rFonts w:hint="eastAsia"/>
          <w:sz w:val="24"/>
        </w:rPr>
        <w:t>（键值对）</w:t>
      </w:r>
      <w:r>
        <w:rPr>
          <w:rFonts w:hint="eastAsia"/>
          <w:sz w:val="24"/>
        </w:rPr>
        <w:t>：</w:t>
      </w:r>
    </w:p>
    <w:p w14:paraId="7A4EF986" w14:textId="07E8165E" w:rsidR="00237D35" w:rsidRDefault="00AA3EF8" w:rsidP="000B657F">
      <w:pPr>
        <w:rPr>
          <w:sz w:val="24"/>
        </w:rPr>
      </w:pPr>
      <w:r>
        <w:rPr>
          <w:sz w:val="24"/>
        </w:rPr>
        <w:tab/>
      </w:r>
      <w:r>
        <w:rPr>
          <w:rFonts w:hint="eastAsia"/>
          <w:sz w:val="24"/>
        </w:rPr>
        <w:t>（</w:t>
      </w:r>
      <w:r>
        <w:rPr>
          <w:sz w:val="24"/>
        </w:rPr>
        <w:t>a</w:t>
      </w:r>
      <w:r>
        <w:rPr>
          <w:rFonts w:hint="eastAsia"/>
          <w:sz w:val="24"/>
        </w:rPr>
        <w:t>）</w:t>
      </w:r>
      <w:r>
        <w:rPr>
          <w:rFonts w:hint="eastAsia"/>
          <w:sz w:val="24"/>
        </w:rPr>
        <w:t>H</w:t>
      </w:r>
      <w:r>
        <w:rPr>
          <w:sz w:val="24"/>
        </w:rPr>
        <w:t>ashMap</w:t>
      </w:r>
      <w:r>
        <w:rPr>
          <w:rFonts w:hint="eastAsia"/>
          <w:sz w:val="24"/>
        </w:rPr>
        <w:t>类的使用</w:t>
      </w:r>
    </w:p>
    <w:p w14:paraId="1B0EA338" w14:textId="6B43A0FD" w:rsidR="00AA3EF8" w:rsidRDefault="00AA3EF8" w:rsidP="000B657F">
      <w:pPr>
        <w:rPr>
          <w:sz w:val="24"/>
        </w:rPr>
      </w:pPr>
      <w:r>
        <w:rPr>
          <w:sz w:val="24"/>
        </w:rPr>
        <w:tab/>
      </w:r>
      <w:r>
        <w:rPr>
          <w:rFonts w:hint="eastAsia"/>
          <w:sz w:val="24"/>
        </w:rPr>
        <w:t>（</w:t>
      </w:r>
      <w:r>
        <w:rPr>
          <w:sz w:val="24"/>
        </w:rPr>
        <w:t>b</w:t>
      </w:r>
      <w:r>
        <w:rPr>
          <w:rFonts w:hint="eastAsia"/>
          <w:sz w:val="24"/>
        </w:rPr>
        <w:t>）</w:t>
      </w:r>
      <w:proofErr w:type="spellStart"/>
      <w:r>
        <w:rPr>
          <w:rFonts w:hint="eastAsia"/>
          <w:sz w:val="24"/>
        </w:rPr>
        <w:t>TreeM</w:t>
      </w:r>
      <w:r>
        <w:rPr>
          <w:sz w:val="24"/>
        </w:rPr>
        <w:t>ap</w:t>
      </w:r>
      <w:proofErr w:type="spellEnd"/>
      <w:r>
        <w:rPr>
          <w:rFonts w:hint="eastAsia"/>
          <w:sz w:val="24"/>
        </w:rPr>
        <w:t>类；</w:t>
      </w:r>
    </w:p>
    <w:p w14:paraId="21918DC3" w14:textId="4BB5A7A0" w:rsidR="00AA3EF8" w:rsidRDefault="00AA3EF8" w:rsidP="000B657F">
      <w:pPr>
        <w:rPr>
          <w:sz w:val="24"/>
        </w:rPr>
      </w:pPr>
      <w:r>
        <w:rPr>
          <w:sz w:val="24"/>
        </w:rPr>
        <w:tab/>
      </w:r>
      <w:r>
        <w:rPr>
          <w:rFonts w:hint="eastAsia"/>
          <w:sz w:val="24"/>
        </w:rPr>
        <w:t>（</w:t>
      </w:r>
      <w:r>
        <w:rPr>
          <w:rFonts w:hint="eastAsia"/>
          <w:sz w:val="24"/>
        </w:rPr>
        <w:t>c</w:t>
      </w:r>
      <w:r>
        <w:rPr>
          <w:rFonts w:hint="eastAsia"/>
          <w:sz w:val="24"/>
        </w:rPr>
        <w:t>）添加：</w:t>
      </w:r>
    </w:p>
    <w:p w14:paraId="12EC8CD4" w14:textId="390428F0" w:rsidR="00AA3EF8" w:rsidRDefault="00AA3EF8" w:rsidP="000B657F">
      <w:pPr>
        <w:rPr>
          <w:sz w:val="24"/>
        </w:rPr>
      </w:pPr>
      <w:r>
        <w:rPr>
          <w:sz w:val="24"/>
        </w:rPr>
        <w:tab/>
        <w:t xml:space="preserve">HashMap hm = new </w:t>
      </w:r>
      <w:proofErr w:type="gramStart"/>
      <w:r>
        <w:rPr>
          <w:sz w:val="24"/>
        </w:rPr>
        <w:t>HashMap(</w:t>
      </w:r>
      <w:proofErr w:type="gramEnd"/>
      <w:r>
        <w:rPr>
          <w:sz w:val="24"/>
        </w:rPr>
        <w:t>);</w:t>
      </w:r>
    </w:p>
    <w:p w14:paraId="6FA35C19" w14:textId="55A4C836" w:rsidR="00AA3EF8" w:rsidRDefault="00AA3EF8" w:rsidP="000B657F">
      <w:pPr>
        <w:rPr>
          <w:sz w:val="24"/>
        </w:rPr>
      </w:pPr>
      <w:r>
        <w:rPr>
          <w:sz w:val="24"/>
        </w:rPr>
        <w:tab/>
      </w:r>
      <w:proofErr w:type="spellStart"/>
      <w:r>
        <w:rPr>
          <w:sz w:val="24"/>
        </w:rPr>
        <w:t>hm.put</w:t>
      </w:r>
      <w:proofErr w:type="spellEnd"/>
      <w:r>
        <w:rPr>
          <w:sz w:val="24"/>
        </w:rPr>
        <w:t>(1,</w:t>
      </w:r>
      <w:proofErr w:type="gramStart"/>
      <w:r>
        <w:rPr>
          <w:sz w:val="24"/>
        </w:rPr>
        <w:t>”</w:t>
      </w:r>
      <w:proofErr w:type="gramEnd"/>
      <w:r>
        <w:rPr>
          <w:sz w:val="24"/>
        </w:rPr>
        <w:t>A</w:t>
      </w:r>
      <w:proofErr w:type="gramStart"/>
      <w:r>
        <w:rPr>
          <w:sz w:val="24"/>
        </w:rPr>
        <w:t>”</w:t>
      </w:r>
      <w:proofErr w:type="gramEnd"/>
      <w:r>
        <w:rPr>
          <w:sz w:val="24"/>
        </w:rPr>
        <w:t>);</w:t>
      </w:r>
      <w:r>
        <w:rPr>
          <w:rFonts w:hint="eastAsia"/>
          <w:sz w:val="24"/>
        </w:rPr>
        <w:t>……</w:t>
      </w:r>
      <w:proofErr w:type="gramStart"/>
      <w:r>
        <w:rPr>
          <w:rFonts w:hint="eastAsia"/>
          <w:sz w:val="24"/>
        </w:rPr>
        <w:t>………………</w:t>
      </w:r>
      <w:proofErr w:type="gramEnd"/>
    </w:p>
    <w:p w14:paraId="37636C42" w14:textId="28BB09DF" w:rsidR="00AA3EF8" w:rsidRDefault="00AA3EF8" w:rsidP="000B657F">
      <w:pPr>
        <w:rPr>
          <w:sz w:val="24"/>
        </w:rPr>
      </w:pPr>
      <w:r>
        <w:rPr>
          <w:sz w:val="24"/>
        </w:rPr>
        <w:tab/>
        <w:t xml:space="preserve">Object o = </w:t>
      </w:r>
      <w:proofErr w:type="spellStart"/>
      <w:r>
        <w:rPr>
          <w:sz w:val="24"/>
        </w:rPr>
        <w:t>hm.get</w:t>
      </w:r>
      <w:proofErr w:type="spellEnd"/>
      <w:r>
        <w:rPr>
          <w:sz w:val="24"/>
        </w:rPr>
        <w:t>(2);</w:t>
      </w:r>
      <w:r>
        <w:rPr>
          <w:rFonts w:hint="eastAsia"/>
          <w:sz w:val="24"/>
        </w:rPr>
        <w:t>/</w:t>
      </w:r>
      <w:r>
        <w:rPr>
          <w:sz w:val="24"/>
        </w:rPr>
        <w:t>/</w:t>
      </w:r>
      <w:r>
        <w:rPr>
          <w:rFonts w:hint="eastAsia"/>
          <w:sz w:val="24"/>
        </w:rPr>
        <w:t>获得指定键为</w:t>
      </w:r>
      <w:r>
        <w:rPr>
          <w:rFonts w:hint="eastAsia"/>
          <w:sz w:val="24"/>
        </w:rPr>
        <w:t>2</w:t>
      </w:r>
      <w:r>
        <w:rPr>
          <w:rFonts w:hint="eastAsia"/>
          <w:sz w:val="24"/>
        </w:rPr>
        <w:t>所对应的值，</w:t>
      </w:r>
      <w:r>
        <w:rPr>
          <w:rFonts w:hint="eastAsia"/>
          <w:sz w:val="24"/>
        </w:rPr>
        <w:t>Object</w:t>
      </w:r>
      <w:r>
        <w:rPr>
          <w:sz w:val="24"/>
        </w:rPr>
        <w:t xml:space="preserve"> </w:t>
      </w:r>
      <w:r>
        <w:rPr>
          <w:rFonts w:hint="eastAsia"/>
          <w:sz w:val="24"/>
        </w:rPr>
        <w:t>具有自动打包功能</w:t>
      </w:r>
    </w:p>
    <w:p w14:paraId="2A76807D" w14:textId="224B31B8" w:rsidR="00AA3EF8" w:rsidRDefault="00AA3EF8" w:rsidP="000B657F">
      <w:pPr>
        <w:rPr>
          <w:sz w:val="24"/>
        </w:rPr>
      </w:pPr>
      <w:r>
        <w:rPr>
          <w:sz w:val="24"/>
        </w:rPr>
        <w:tab/>
        <w:t>S</w:t>
      </w:r>
      <w:r>
        <w:rPr>
          <w:rFonts w:hint="eastAsia"/>
          <w:sz w:val="24"/>
        </w:rPr>
        <w:t>tr</w:t>
      </w:r>
      <w:r>
        <w:rPr>
          <w:sz w:val="24"/>
        </w:rPr>
        <w:t>ing s = (String)o;</w:t>
      </w:r>
    </w:p>
    <w:p w14:paraId="4D0B2E1A" w14:textId="39BF12B9" w:rsidR="00AA3EF8" w:rsidRDefault="00AA3EF8" w:rsidP="000B657F">
      <w:pPr>
        <w:rPr>
          <w:sz w:val="24"/>
        </w:rPr>
      </w:pPr>
      <w:r>
        <w:rPr>
          <w:sz w:val="24"/>
        </w:rPr>
        <w:tab/>
      </w:r>
      <w:proofErr w:type="spellStart"/>
      <w:r>
        <w:rPr>
          <w:sz w:val="24"/>
        </w:rPr>
        <w:t>hm.remove</w:t>
      </w:r>
      <w:proofErr w:type="spellEnd"/>
      <w:r>
        <w:rPr>
          <w:sz w:val="24"/>
        </w:rPr>
        <w:t>(3)</w:t>
      </w:r>
      <w:r>
        <w:rPr>
          <w:rFonts w:hint="eastAsia"/>
          <w:sz w:val="24"/>
        </w:rPr>
        <w:t>；</w:t>
      </w:r>
      <w:r>
        <w:rPr>
          <w:rFonts w:hint="eastAsia"/>
          <w:sz w:val="24"/>
        </w:rPr>
        <w:t>/</w:t>
      </w:r>
      <w:r>
        <w:rPr>
          <w:sz w:val="24"/>
        </w:rPr>
        <w:t>/</w:t>
      </w:r>
      <w:r>
        <w:rPr>
          <w:rFonts w:hint="eastAsia"/>
          <w:sz w:val="24"/>
        </w:rPr>
        <w:t>移除指定的键值</w:t>
      </w:r>
    </w:p>
    <w:p w14:paraId="68342AA7" w14:textId="6A06C1A3" w:rsidR="00AA3EF8" w:rsidRDefault="00AA3EF8" w:rsidP="000B657F">
      <w:pPr>
        <w:rPr>
          <w:sz w:val="24"/>
        </w:rPr>
      </w:pPr>
      <w:r>
        <w:rPr>
          <w:sz w:val="24"/>
        </w:rPr>
        <w:tab/>
      </w:r>
    </w:p>
    <w:p w14:paraId="70DD47F9" w14:textId="2CF3AD09" w:rsidR="0049337D" w:rsidRDefault="0049337D" w:rsidP="00167832">
      <w:pPr>
        <w:pStyle w:val="af"/>
        <w:numPr>
          <w:ilvl w:val="0"/>
          <w:numId w:val="12"/>
        </w:numPr>
        <w:ind w:rightChars="358" w:right="752" w:firstLineChars="0"/>
        <w:rPr>
          <w:b/>
          <w:sz w:val="24"/>
        </w:rPr>
      </w:pPr>
      <w:r w:rsidRPr="00167832">
        <w:rPr>
          <w:rFonts w:hint="eastAsia"/>
          <w:b/>
          <w:sz w:val="24"/>
        </w:rPr>
        <w:t>泛型的使用：</w:t>
      </w:r>
      <w:r w:rsidRPr="00167832">
        <w:rPr>
          <w:rFonts w:hint="eastAsia"/>
          <w:b/>
          <w:sz w:val="24"/>
        </w:rPr>
        <w:t>P</w:t>
      </w:r>
      <w:r w:rsidRPr="00167832">
        <w:rPr>
          <w:b/>
          <w:sz w:val="24"/>
        </w:rPr>
        <w:t>196</w:t>
      </w:r>
    </w:p>
    <w:p w14:paraId="1B41F45C" w14:textId="5D00CAD7" w:rsidR="00167832" w:rsidRPr="00167832" w:rsidRDefault="00167832" w:rsidP="00167832">
      <w:pPr>
        <w:ind w:rightChars="358" w:right="752"/>
        <w:rPr>
          <w:sz w:val="24"/>
        </w:rPr>
      </w:pPr>
      <w:r w:rsidRPr="00167832">
        <w:rPr>
          <w:rFonts w:hint="eastAsia"/>
          <w:sz w:val="24"/>
        </w:rPr>
        <w:t>泛型类</w:t>
      </w:r>
    </w:p>
    <w:p w14:paraId="30B25DC3" w14:textId="77777777" w:rsidR="00167832" w:rsidRPr="00167832" w:rsidRDefault="00167832" w:rsidP="00167832">
      <w:pPr>
        <w:rPr>
          <w:sz w:val="24"/>
        </w:rPr>
      </w:pPr>
      <w:r w:rsidRPr="00167832">
        <w:rPr>
          <w:sz w:val="24"/>
        </w:rPr>
        <w:t xml:space="preserve">public class </w:t>
      </w:r>
      <w:proofErr w:type="spellStart"/>
      <w:r w:rsidRPr="00167832">
        <w:rPr>
          <w:sz w:val="24"/>
        </w:rPr>
        <w:t>GenericClass</w:t>
      </w:r>
      <w:proofErr w:type="spellEnd"/>
      <w:r w:rsidRPr="00167832">
        <w:rPr>
          <w:sz w:val="24"/>
        </w:rPr>
        <w:t xml:space="preserve"> &lt;T&gt; {                        </w:t>
      </w:r>
    </w:p>
    <w:p w14:paraId="45C3CFC4" w14:textId="77777777" w:rsidR="00167832" w:rsidRPr="00167832" w:rsidRDefault="00167832" w:rsidP="00167832">
      <w:pPr>
        <w:rPr>
          <w:sz w:val="24"/>
        </w:rPr>
      </w:pPr>
      <w:r w:rsidRPr="00167832">
        <w:rPr>
          <w:sz w:val="24"/>
        </w:rPr>
        <w:tab/>
      </w:r>
      <w:r w:rsidRPr="00167832">
        <w:rPr>
          <w:sz w:val="24"/>
        </w:rPr>
        <w:tab/>
        <w:t xml:space="preserve">  private T t;</w:t>
      </w:r>
    </w:p>
    <w:p w14:paraId="04066873" w14:textId="77777777" w:rsidR="00167832" w:rsidRPr="00167832" w:rsidRDefault="00167832" w:rsidP="00167832">
      <w:pPr>
        <w:rPr>
          <w:sz w:val="24"/>
        </w:rPr>
      </w:pPr>
      <w:r w:rsidRPr="00167832">
        <w:rPr>
          <w:sz w:val="24"/>
        </w:rPr>
        <w:tab/>
      </w:r>
      <w:r w:rsidRPr="00167832">
        <w:rPr>
          <w:sz w:val="24"/>
        </w:rPr>
        <w:tab/>
        <w:t xml:space="preserve">  public void print(T t) {</w:t>
      </w:r>
    </w:p>
    <w:p w14:paraId="04E1B9E1" w14:textId="77777777" w:rsidR="00167832" w:rsidRPr="00167832" w:rsidRDefault="00167832" w:rsidP="00167832">
      <w:pPr>
        <w:rPr>
          <w:sz w:val="24"/>
        </w:rPr>
      </w:pPr>
      <w:r w:rsidRPr="00167832">
        <w:rPr>
          <w:sz w:val="24"/>
        </w:rPr>
        <w:tab/>
      </w:r>
      <w:r w:rsidRPr="00167832">
        <w:rPr>
          <w:sz w:val="24"/>
        </w:rPr>
        <w:tab/>
      </w:r>
      <w:r w:rsidRPr="00167832">
        <w:rPr>
          <w:sz w:val="24"/>
        </w:rPr>
        <w:tab/>
      </w:r>
      <w:proofErr w:type="spellStart"/>
      <w:r w:rsidRPr="00167832">
        <w:rPr>
          <w:sz w:val="24"/>
        </w:rPr>
        <w:t>System.out.println</w:t>
      </w:r>
      <w:proofErr w:type="spellEnd"/>
      <w:r w:rsidRPr="00167832">
        <w:rPr>
          <w:sz w:val="24"/>
        </w:rPr>
        <w:t>(t);</w:t>
      </w:r>
    </w:p>
    <w:p w14:paraId="62A4A5C2" w14:textId="77777777" w:rsidR="00167832" w:rsidRPr="00167832" w:rsidRDefault="00167832" w:rsidP="00167832">
      <w:pPr>
        <w:rPr>
          <w:sz w:val="24"/>
        </w:rPr>
      </w:pPr>
      <w:r w:rsidRPr="00167832">
        <w:rPr>
          <w:sz w:val="24"/>
        </w:rPr>
        <w:tab/>
      </w:r>
      <w:r w:rsidRPr="00167832">
        <w:rPr>
          <w:sz w:val="24"/>
        </w:rPr>
        <w:tab/>
        <w:t>}</w:t>
      </w:r>
    </w:p>
    <w:p w14:paraId="6177E615" w14:textId="77777777" w:rsidR="00167832" w:rsidRPr="00167832" w:rsidRDefault="00167832" w:rsidP="00167832">
      <w:pPr>
        <w:rPr>
          <w:sz w:val="24"/>
        </w:rPr>
      </w:pPr>
      <w:r w:rsidRPr="00167832">
        <w:rPr>
          <w:sz w:val="24"/>
        </w:rPr>
        <w:tab/>
      </w:r>
      <w:r w:rsidRPr="00167832">
        <w:rPr>
          <w:sz w:val="24"/>
        </w:rPr>
        <w:tab/>
        <w:t xml:space="preserve"> </w:t>
      </w:r>
    </w:p>
    <w:p w14:paraId="4FC28EF7" w14:textId="77777777" w:rsidR="00167832" w:rsidRPr="00167832" w:rsidRDefault="00167832" w:rsidP="00167832">
      <w:pPr>
        <w:rPr>
          <w:sz w:val="24"/>
        </w:rPr>
      </w:pPr>
      <w:r w:rsidRPr="00167832">
        <w:rPr>
          <w:sz w:val="24"/>
        </w:rPr>
        <w:tab/>
      </w:r>
      <w:r w:rsidRPr="00167832">
        <w:rPr>
          <w:sz w:val="24"/>
        </w:rPr>
        <w:tab/>
        <w:t xml:space="preserve">  public static void </w:t>
      </w:r>
      <w:proofErr w:type="gramStart"/>
      <w:r w:rsidRPr="00167832">
        <w:rPr>
          <w:sz w:val="24"/>
        </w:rPr>
        <w:t>main(</w:t>
      </w:r>
      <w:proofErr w:type="gramEnd"/>
      <w:r w:rsidRPr="00167832">
        <w:rPr>
          <w:sz w:val="24"/>
        </w:rPr>
        <w:t xml:space="preserve">String[] </w:t>
      </w:r>
      <w:proofErr w:type="spellStart"/>
      <w:r w:rsidRPr="00167832">
        <w:rPr>
          <w:sz w:val="24"/>
        </w:rPr>
        <w:t>args</w:t>
      </w:r>
      <w:proofErr w:type="spellEnd"/>
      <w:r w:rsidRPr="00167832">
        <w:rPr>
          <w:sz w:val="24"/>
        </w:rPr>
        <w:t>) {</w:t>
      </w:r>
    </w:p>
    <w:p w14:paraId="75F383AD" w14:textId="77777777" w:rsidR="00167832" w:rsidRPr="00167832" w:rsidRDefault="00167832" w:rsidP="00167832">
      <w:pPr>
        <w:rPr>
          <w:sz w:val="24"/>
        </w:rPr>
      </w:pPr>
      <w:r w:rsidRPr="00167832">
        <w:rPr>
          <w:sz w:val="24"/>
        </w:rPr>
        <w:tab/>
      </w:r>
      <w:r w:rsidRPr="00167832">
        <w:rPr>
          <w:sz w:val="24"/>
        </w:rPr>
        <w:tab/>
        <w:t xml:space="preserve">    </w:t>
      </w:r>
      <w:proofErr w:type="spellStart"/>
      <w:r w:rsidRPr="00167832">
        <w:rPr>
          <w:sz w:val="24"/>
        </w:rPr>
        <w:t>GenericClass</w:t>
      </w:r>
      <w:proofErr w:type="spellEnd"/>
      <w:r w:rsidRPr="00167832">
        <w:rPr>
          <w:sz w:val="24"/>
        </w:rPr>
        <w:t xml:space="preserve">&lt;Integer&gt; </w:t>
      </w:r>
      <w:proofErr w:type="spellStart"/>
      <w:r w:rsidRPr="00167832">
        <w:rPr>
          <w:sz w:val="24"/>
        </w:rPr>
        <w:t>integervar</w:t>
      </w:r>
      <w:proofErr w:type="spellEnd"/>
      <w:r w:rsidRPr="00167832">
        <w:rPr>
          <w:sz w:val="24"/>
        </w:rPr>
        <w:t xml:space="preserve"> = new </w:t>
      </w:r>
      <w:proofErr w:type="spellStart"/>
      <w:r w:rsidRPr="00167832">
        <w:rPr>
          <w:sz w:val="24"/>
        </w:rPr>
        <w:t>GenericClass</w:t>
      </w:r>
      <w:proofErr w:type="spellEnd"/>
      <w:r w:rsidRPr="00167832">
        <w:rPr>
          <w:sz w:val="24"/>
        </w:rPr>
        <w:t xml:space="preserve">&lt; </w:t>
      </w:r>
      <w:proofErr w:type="gramStart"/>
      <w:r w:rsidRPr="00167832">
        <w:rPr>
          <w:sz w:val="24"/>
        </w:rPr>
        <w:t>&gt;(</w:t>
      </w:r>
      <w:proofErr w:type="gramEnd"/>
      <w:r w:rsidRPr="00167832">
        <w:rPr>
          <w:sz w:val="24"/>
        </w:rPr>
        <w:t>);</w:t>
      </w:r>
    </w:p>
    <w:p w14:paraId="1A0F7DE9" w14:textId="77777777" w:rsidR="00167832" w:rsidRPr="00167832" w:rsidRDefault="00167832" w:rsidP="00167832">
      <w:pPr>
        <w:rPr>
          <w:sz w:val="24"/>
        </w:rPr>
      </w:pPr>
      <w:r w:rsidRPr="00167832">
        <w:rPr>
          <w:sz w:val="24"/>
        </w:rPr>
        <w:tab/>
      </w:r>
      <w:r w:rsidRPr="00167832">
        <w:rPr>
          <w:sz w:val="24"/>
        </w:rPr>
        <w:tab/>
        <w:t xml:space="preserve">    </w:t>
      </w:r>
      <w:proofErr w:type="spellStart"/>
      <w:r w:rsidRPr="00167832">
        <w:rPr>
          <w:sz w:val="24"/>
        </w:rPr>
        <w:t>GenericClass</w:t>
      </w:r>
      <w:proofErr w:type="spellEnd"/>
      <w:r w:rsidRPr="00167832">
        <w:rPr>
          <w:sz w:val="24"/>
        </w:rPr>
        <w:t xml:space="preserve">&lt;String&gt; </w:t>
      </w:r>
      <w:proofErr w:type="spellStart"/>
      <w:r w:rsidRPr="00167832">
        <w:rPr>
          <w:sz w:val="24"/>
        </w:rPr>
        <w:t>stringvar</w:t>
      </w:r>
      <w:proofErr w:type="spellEnd"/>
      <w:r w:rsidRPr="00167832">
        <w:rPr>
          <w:sz w:val="24"/>
        </w:rPr>
        <w:t xml:space="preserve"> = new </w:t>
      </w:r>
      <w:proofErr w:type="spellStart"/>
      <w:r w:rsidRPr="00167832">
        <w:rPr>
          <w:sz w:val="24"/>
        </w:rPr>
        <w:t>GenericClass</w:t>
      </w:r>
      <w:proofErr w:type="spellEnd"/>
      <w:r w:rsidRPr="00167832">
        <w:rPr>
          <w:sz w:val="24"/>
        </w:rPr>
        <w:t xml:space="preserve">&lt; </w:t>
      </w:r>
      <w:proofErr w:type="gramStart"/>
      <w:r w:rsidRPr="00167832">
        <w:rPr>
          <w:sz w:val="24"/>
        </w:rPr>
        <w:t>&gt;(</w:t>
      </w:r>
      <w:proofErr w:type="gramEnd"/>
      <w:r w:rsidRPr="00167832">
        <w:rPr>
          <w:sz w:val="24"/>
        </w:rPr>
        <w:t>);</w:t>
      </w:r>
    </w:p>
    <w:p w14:paraId="5F5E0313" w14:textId="77777777" w:rsidR="00167832" w:rsidRPr="00167832" w:rsidRDefault="00167832" w:rsidP="00167832">
      <w:pPr>
        <w:rPr>
          <w:sz w:val="24"/>
        </w:rPr>
      </w:pPr>
      <w:r w:rsidRPr="00167832">
        <w:rPr>
          <w:sz w:val="24"/>
        </w:rPr>
        <w:tab/>
      </w:r>
      <w:r w:rsidRPr="00167832">
        <w:rPr>
          <w:sz w:val="24"/>
        </w:rPr>
        <w:tab/>
        <w:t xml:space="preserve">    </w:t>
      </w:r>
    </w:p>
    <w:p w14:paraId="34A8C8EB" w14:textId="77777777" w:rsidR="00167832" w:rsidRPr="00167832" w:rsidRDefault="00167832" w:rsidP="00167832">
      <w:pPr>
        <w:rPr>
          <w:sz w:val="24"/>
        </w:rPr>
      </w:pPr>
      <w:r w:rsidRPr="00167832">
        <w:rPr>
          <w:sz w:val="24"/>
        </w:rPr>
        <w:tab/>
      </w:r>
      <w:r w:rsidRPr="00167832">
        <w:rPr>
          <w:sz w:val="24"/>
        </w:rPr>
        <w:tab/>
        <w:t xml:space="preserve">    </w:t>
      </w:r>
      <w:proofErr w:type="spellStart"/>
      <w:r w:rsidRPr="00167832">
        <w:rPr>
          <w:sz w:val="24"/>
        </w:rPr>
        <w:t>integervar.</w:t>
      </w:r>
      <w:proofErr w:type="gramStart"/>
      <w:r w:rsidRPr="00167832">
        <w:rPr>
          <w:sz w:val="24"/>
        </w:rPr>
        <w:t>print</w:t>
      </w:r>
      <w:proofErr w:type="spellEnd"/>
      <w:r w:rsidRPr="00167832">
        <w:rPr>
          <w:sz w:val="24"/>
        </w:rPr>
        <w:t>(</w:t>
      </w:r>
      <w:proofErr w:type="gramEnd"/>
      <w:r w:rsidRPr="00167832">
        <w:rPr>
          <w:sz w:val="24"/>
        </w:rPr>
        <w:t>new Integer(3));</w:t>
      </w:r>
    </w:p>
    <w:p w14:paraId="4A30B11E" w14:textId="77777777" w:rsidR="00167832" w:rsidRPr="00167832" w:rsidRDefault="00167832" w:rsidP="00167832">
      <w:pPr>
        <w:rPr>
          <w:sz w:val="24"/>
        </w:rPr>
      </w:pPr>
      <w:r w:rsidRPr="00167832">
        <w:rPr>
          <w:sz w:val="24"/>
        </w:rPr>
        <w:tab/>
      </w:r>
      <w:r w:rsidRPr="00167832">
        <w:rPr>
          <w:sz w:val="24"/>
        </w:rPr>
        <w:tab/>
        <w:t xml:space="preserve">    </w:t>
      </w:r>
      <w:proofErr w:type="spellStart"/>
      <w:r w:rsidRPr="00167832">
        <w:rPr>
          <w:sz w:val="24"/>
        </w:rPr>
        <w:t>stringvar.</w:t>
      </w:r>
      <w:proofErr w:type="gramStart"/>
      <w:r w:rsidRPr="00167832">
        <w:rPr>
          <w:sz w:val="24"/>
        </w:rPr>
        <w:t>print</w:t>
      </w:r>
      <w:proofErr w:type="spellEnd"/>
      <w:r w:rsidRPr="00167832">
        <w:rPr>
          <w:sz w:val="24"/>
        </w:rPr>
        <w:t>(</w:t>
      </w:r>
      <w:proofErr w:type="gramEnd"/>
      <w:r w:rsidRPr="00167832">
        <w:rPr>
          <w:sz w:val="24"/>
        </w:rPr>
        <w:t>new String("three"));</w:t>
      </w:r>
    </w:p>
    <w:p w14:paraId="4907AC42" w14:textId="77777777" w:rsidR="00167832" w:rsidRPr="00167832" w:rsidRDefault="00167832" w:rsidP="00167832">
      <w:pPr>
        <w:rPr>
          <w:sz w:val="24"/>
        </w:rPr>
      </w:pPr>
      <w:r w:rsidRPr="00167832">
        <w:rPr>
          <w:sz w:val="24"/>
        </w:rPr>
        <w:tab/>
      </w:r>
      <w:r w:rsidRPr="00167832">
        <w:rPr>
          <w:sz w:val="24"/>
        </w:rPr>
        <w:tab/>
        <w:t xml:space="preserve">  }</w:t>
      </w:r>
      <w:r w:rsidRPr="00167832">
        <w:rPr>
          <w:sz w:val="24"/>
        </w:rPr>
        <w:tab/>
      </w:r>
      <w:r w:rsidRPr="00167832">
        <w:rPr>
          <w:sz w:val="24"/>
        </w:rPr>
        <w:tab/>
      </w:r>
    </w:p>
    <w:p w14:paraId="46682A15" w14:textId="02727EF7" w:rsidR="00167832" w:rsidRDefault="00167832" w:rsidP="00167832">
      <w:pPr>
        <w:rPr>
          <w:sz w:val="24"/>
        </w:rPr>
      </w:pPr>
      <w:r w:rsidRPr="00167832">
        <w:rPr>
          <w:sz w:val="24"/>
        </w:rPr>
        <w:t>}</w:t>
      </w:r>
    </w:p>
    <w:p w14:paraId="7D7D6992" w14:textId="20A9D00A" w:rsidR="00167832" w:rsidRDefault="00167832" w:rsidP="00167832">
      <w:pPr>
        <w:rPr>
          <w:sz w:val="24"/>
        </w:rPr>
      </w:pPr>
      <w:r>
        <w:rPr>
          <w:rFonts w:hint="eastAsia"/>
          <w:sz w:val="24"/>
        </w:rPr>
        <w:t>泛型方法</w:t>
      </w:r>
    </w:p>
    <w:p w14:paraId="4007572B" w14:textId="77777777" w:rsidR="00167832" w:rsidRPr="00167832" w:rsidRDefault="00167832" w:rsidP="002D25B8">
      <w:pPr>
        <w:ind w:firstLine="420"/>
        <w:rPr>
          <w:sz w:val="24"/>
        </w:rPr>
      </w:pPr>
      <w:r w:rsidRPr="00167832">
        <w:rPr>
          <w:sz w:val="24"/>
        </w:rPr>
        <w:t xml:space="preserve">public static &lt;E&gt; void </w:t>
      </w:r>
      <w:proofErr w:type="spellStart"/>
      <w:r w:rsidRPr="00167832">
        <w:rPr>
          <w:sz w:val="24"/>
        </w:rPr>
        <w:t>genericMethods</w:t>
      </w:r>
      <w:proofErr w:type="spellEnd"/>
      <w:r w:rsidRPr="00167832">
        <w:rPr>
          <w:sz w:val="24"/>
        </w:rPr>
        <w:t>(</w:t>
      </w:r>
      <w:proofErr w:type="gramStart"/>
      <w:r w:rsidRPr="00167832">
        <w:rPr>
          <w:sz w:val="24"/>
        </w:rPr>
        <w:t>E[</w:t>
      </w:r>
      <w:proofErr w:type="gramEnd"/>
      <w:r w:rsidRPr="00167832">
        <w:rPr>
          <w:sz w:val="24"/>
        </w:rPr>
        <w:t>] arrays) {</w:t>
      </w:r>
    </w:p>
    <w:p w14:paraId="74A7F42B" w14:textId="77777777" w:rsidR="00167832" w:rsidRPr="00167832" w:rsidRDefault="00167832" w:rsidP="00167832">
      <w:pPr>
        <w:rPr>
          <w:sz w:val="24"/>
        </w:rPr>
      </w:pPr>
      <w:r w:rsidRPr="00167832">
        <w:rPr>
          <w:sz w:val="24"/>
        </w:rPr>
        <w:tab/>
      </w:r>
      <w:r w:rsidRPr="00167832">
        <w:rPr>
          <w:sz w:val="24"/>
        </w:rPr>
        <w:tab/>
        <w:t xml:space="preserve">// </w:t>
      </w:r>
      <w:r w:rsidRPr="00167832">
        <w:rPr>
          <w:rFonts w:hint="eastAsia"/>
          <w:sz w:val="24"/>
        </w:rPr>
        <w:t>输出数组元素</w:t>
      </w:r>
      <w:r w:rsidRPr="00167832">
        <w:rPr>
          <w:sz w:val="24"/>
        </w:rPr>
        <w:t xml:space="preserve"> &lt; E &gt;</w:t>
      </w:r>
    </w:p>
    <w:p w14:paraId="6A4F16DF" w14:textId="77777777" w:rsidR="00167832" w:rsidRPr="00167832" w:rsidRDefault="00167832" w:rsidP="00167832">
      <w:pPr>
        <w:rPr>
          <w:sz w:val="24"/>
        </w:rPr>
      </w:pPr>
      <w:r w:rsidRPr="00167832">
        <w:rPr>
          <w:sz w:val="24"/>
        </w:rPr>
        <w:tab/>
      </w:r>
      <w:r w:rsidRPr="00167832">
        <w:rPr>
          <w:sz w:val="24"/>
        </w:rPr>
        <w:tab/>
        <w:t xml:space="preserve">for (E </w:t>
      </w:r>
      <w:proofErr w:type="gramStart"/>
      <w:r w:rsidRPr="00167832">
        <w:rPr>
          <w:sz w:val="24"/>
        </w:rPr>
        <w:t>array :</w:t>
      </w:r>
      <w:proofErr w:type="gramEnd"/>
      <w:r w:rsidRPr="00167832">
        <w:rPr>
          <w:sz w:val="24"/>
        </w:rPr>
        <w:t xml:space="preserve"> arrays) {</w:t>
      </w:r>
    </w:p>
    <w:p w14:paraId="772D4F96" w14:textId="77777777" w:rsidR="00167832" w:rsidRPr="00167832" w:rsidRDefault="00167832" w:rsidP="00167832">
      <w:pPr>
        <w:rPr>
          <w:sz w:val="24"/>
        </w:rPr>
      </w:pPr>
      <w:r w:rsidRPr="00167832">
        <w:rPr>
          <w:sz w:val="24"/>
        </w:rPr>
        <w:tab/>
      </w:r>
      <w:r w:rsidRPr="00167832">
        <w:rPr>
          <w:sz w:val="24"/>
        </w:rPr>
        <w:tab/>
      </w:r>
      <w:r w:rsidRPr="00167832">
        <w:rPr>
          <w:sz w:val="24"/>
        </w:rPr>
        <w:tab/>
      </w:r>
      <w:proofErr w:type="spellStart"/>
      <w:r w:rsidRPr="00167832">
        <w:rPr>
          <w:sz w:val="24"/>
        </w:rPr>
        <w:t>System.out.print</w:t>
      </w:r>
      <w:proofErr w:type="spellEnd"/>
      <w:r w:rsidRPr="00167832">
        <w:rPr>
          <w:sz w:val="24"/>
        </w:rPr>
        <w:t>(array + ",");</w:t>
      </w:r>
    </w:p>
    <w:p w14:paraId="205320E2" w14:textId="77777777" w:rsidR="00167832" w:rsidRPr="00167832" w:rsidRDefault="00167832" w:rsidP="00167832">
      <w:pPr>
        <w:rPr>
          <w:sz w:val="24"/>
        </w:rPr>
      </w:pPr>
      <w:r w:rsidRPr="00167832">
        <w:rPr>
          <w:sz w:val="24"/>
        </w:rPr>
        <w:tab/>
      </w:r>
      <w:r w:rsidRPr="00167832">
        <w:rPr>
          <w:sz w:val="24"/>
        </w:rPr>
        <w:tab/>
        <w:t>}</w:t>
      </w:r>
    </w:p>
    <w:p w14:paraId="08A51C55" w14:textId="2CCA81B9" w:rsidR="00167832" w:rsidRPr="00167832" w:rsidRDefault="00167832" w:rsidP="00167832">
      <w:pPr>
        <w:rPr>
          <w:sz w:val="24"/>
        </w:rPr>
      </w:pPr>
      <w:r w:rsidRPr="00167832">
        <w:rPr>
          <w:sz w:val="24"/>
        </w:rPr>
        <w:tab/>
        <w:t>}</w:t>
      </w:r>
    </w:p>
    <w:p w14:paraId="413C9D67" w14:textId="77777777" w:rsidR="00167832" w:rsidRPr="00167832" w:rsidRDefault="00167832" w:rsidP="00167832">
      <w:pPr>
        <w:rPr>
          <w:sz w:val="24"/>
        </w:rPr>
      </w:pPr>
      <w:r w:rsidRPr="00167832">
        <w:rPr>
          <w:sz w:val="24"/>
        </w:rPr>
        <w:tab/>
        <w:t xml:space="preserve">public static void </w:t>
      </w:r>
      <w:proofErr w:type="gramStart"/>
      <w:r w:rsidRPr="00167832">
        <w:rPr>
          <w:sz w:val="24"/>
        </w:rPr>
        <w:t>main(</w:t>
      </w:r>
      <w:proofErr w:type="gramEnd"/>
      <w:r w:rsidRPr="00167832">
        <w:rPr>
          <w:sz w:val="24"/>
        </w:rPr>
        <w:t xml:space="preserve">String </w:t>
      </w:r>
      <w:proofErr w:type="spellStart"/>
      <w:r w:rsidRPr="00167832">
        <w:rPr>
          <w:sz w:val="24"/>
        </w:rPr>
        <w:t>args</w:t>
      </w:r>
      <w:proofErr w:type="spellEnd"/>
      <w:r w:rsidRPr="00167832">
        <w:rPr>
          <w:sz w:val="24"/>
        </w:rPr>
        <w:t>[]) {</w:t>
      </w:r>
    </w:p>
    <w:p w14:paraId="4D6F5EEB" w14:textId="77777777" w:rsidR="00167832" w:rsidRPr="00167832" w:rsidRDefault="00167832" w:rsidP="00167832">
      <w:pPr>
        <w:rPr>
          <w:sz w:val="24"/>
        </w:rPr>
      </w:pPr>
      <w:r w:rsidRPr="00167832">
        <w:rPr>
          <w:sz w:val="24"/>
        </w:rPr>
        <w:tab/>
      </w:r>
      <w:r w:rsidRPr="00167832">
        <w:rPr>
          <w:sz w:val="24"/>
        </w:rPr>
        <w:tab/>
        <w:t xml:space="preserve">// </w:t>
      </w:r>
      <w:r w:rsidRPr="00167832">
        <w:rPr>
          <w:rFonts w:hint="eastAsia"/>
          <w:sz w:val="24"/>
        </w:rPr>
        <w:t>创建不同类型的数组，</w:t>
      </w:r>
      <w:r w:rsidRPr="00167832">
        <w:rPr>
          <w:sz w:val="24"/>
        </w:rPr>
        <w:t>Integer</w:t>
      </w:r>
      <w:r w:rsidRPr="00167832">
        <w:rPr>
          <w:rFonts w:hint="eastAsia"/>
          <w:sz w:val="24"/>
        </w:rPr>
        <w:t>和</w:t>
      </w:r>
      <w:r w:rsidRPr="00167832">
        <w:rPr>
          <w:sz w:val="24"/>
        </w:rPr>
        <w:t>String</w:t>
      </w:r>
      <w:r w:rsidRPr="00167832">
        <w:rPr>
          <w:rFonts w:hint="eastAsia"/>
          <w:sz w:val="24"/>
        </w:rPr>
        <w:t>类型</w:t>
      </w:r>
    </w:p>
    <w:p w14:paraId="449949CB" w14:textId="77777777" w:rsidR="00167832" w:rsidRPr="00167832" w:rsidRDefault="00167832" w:rsidP="00167832">
      <w:pPr>
        <w:rPr>
          <w:sz w:val="24"/>
        </w:rPr>
      </w:pPr>
      <w:r w:rsidRPr="00167832">
        <w:rPr>
          <w:sz w:val="24"/>
        </w:rPr>
        <w:tab/>
      </w:r>
      <w:r w:rsidRPr="00167832">
        <w:rPr>
          <w:sz w:val="24"/>
        </w:rPr>
        <w:tab/>
      </w:r>
      <w:proofErr w:type="gramStart"/>
      <w:r w:rsidRPr="00167832">
        <w:rPr>
          <w:sz w:val="24"/>
        </w:rPr>
        <w:t>Integer[</w:t>
      </w:r>
      <w:proofErr w:type="gramEnd"/>
      <w:r w:rsidRPr="00167832">
        <w:rPr>
          <w:sz w:val="24"/>
        </w:rPr>
        <w:t xml:space="preserve">] </w:t>
      </w:r>
      <w:proofErr w:type="spellStart"/>
      <w:r w:rsidRPr="00167832">
        <w:rPr>
          <w:sz w:val="24"/>
        </w:rPr>
        <w:t>intArray</w:t>
      </w:r>
      <w:proofErr w:type="spellEnd"/>
      <w:r w:rsidRPr="00167832">
        <w:rPr>
          <w:sz w:val="24"/>
        </w:rPr>
        <w:t xml:space="preserve"> = { 1, 2, 3, 4, 5 };</w:t>
      </w:r>
    </w:p>
    <w:p w14:paraId="47B0C437" w14:textId="77777777" w:rsidR="00167832" w:rsidRPr="00167832" w:rsidRDefault="00167832" w:rsidP="00167832">
      <w:pPr>
        <w:rPr>
          <w:sz w:val="24"/>
        </w:rPr>
      </w:pPr>
      <w:r w:rsidRPr="00167832">
        <w:rPr>
          <w:sz w:val="24"/>
        </w:rPr>
        <w:tab/>
      </w:r>
      <w:r w:rsidRPr="00167832">
        <w:rPr>
          <w:sz w:val="24"/>
        </w:rPr>
        <w:tab/>
      </w:r>
      <w:proofErr w:type="gramStart"/>
      <w:r w:rsidRPr="00167832">
        <w:rPr>
          <w:sz w:val="24"/>
        </w:rPr>
        <w:t>String[</w:t>
      </w:r>
      <w:proofErr w:type="gramEnd"/>
      <w:r w:rsidRPr="00167832">
        <w:rPr>
          <w:sz w:val="24"/>
        </w:rPr>
        <w:t xml:space="preserve">] </w:t>
      </w:r>
      <w:proofErr w:type="spellStart"/>
      <w:r w:rsidRPr="00167832">
        <w:rPr>
          <w:sz w:val="24"/>
        </w:rPr>
        <w:t>stringArray</w:t>
      </w:r>
      <w:proofErr w:type="spellEnd"/>
      <w:r w:rsidRPr="00167832">
        <w:rPr>
          <w:sz w:val="24"/>
        </w:rPr>
        <w:t xml:space="preserve"> = { "one", "two", "three", "four", "five" };</w:t>
      </w:r>
    </w:p>
    <w:p w14:paraId="63645928" w14:textId="77777777" w:rsidR="00167832" w:rsidRPr="00167832" w:rsidRDefault="00167832" w:rsidP="00167832">
      <w:pPr>
        <w:rPr>
          <w:sz w:val="24"/>
        </w:rPr>
      </w:pPr>
    </w:p>
    <w:p w14:paraId="1BBD31F2" w14:textId="77777777" w:rsidR="00167832" w:rsidRPr="00167832" w:rsidRDefault="00167832" w:rsidP="00167832">
      <w:pPr>
        <w:rPr>
          <w:sz w:val="24"/>
        </w:rPr>
      </w:pPr>
      <w:r w:rsidRPr="00167832">
        <w:rPr>
          <w:sz w:val="24"/>
        </w:rPr>
        <w:tab/>
      </w:r>
      <w:r w:rsidRPr="00167832">
        <w:rPr>
          <w:sz w:val="24"/>
        </w:rPr>
        <w:tab/>
      </w:r>
      <w:proofErr w:type="spellStart"/>
      <w:r w:rsidRPr="00167832">
        <w:rPr>
          <w:sz w:val="24"/>
        </w:rPr>
        <w:t>System.out.println</w:t>
      </w:r>
      <w:proofErr w:type="spellEnd"/>
      <w:r w:rsidRPr="00167832">
        <w:rPr>
          <w:sz w:val="24"/>
        </w:rPr>
        <w:t>("</w:t>
      </w:r>
      <w:r w:rsidRPr="00167832">
        <w:rPr>
          <w:rFonts w:hint="eastAsia"/>
          <w:sz w:val="24"/>
        </w:rPr>
        <w:t>整型数组元素为</w:t>
      </w:r>
      <w:r w:rsidRPr="00167832">
        <w:rPr>
          <w:sz w:val="24"/>
        </w:rPr>
        <w:t>:");</w:t>
      </w:r>
    </w:p>
    <w:p w14:paraId="4431BF4B" w14:textId="77777777" w:rsidR="00167832" w:rsidRPr="00167832" w:rsidRDefault="00167832" w:rsidP="00167832">
      <w:pPr>
        <w:rPr>
          <w:sz w:val="24"/>
        </w:rPr>
      </w:pPr>
      <w:r w:rsidRPr="00167832">
        <w:rPr>
          <w:sz w:val="24"/>
        </w:rPr>
        <w:tab/>
      </w:r>
      <w:r w:rsidRPr="00167832">
        <w:rPr>
          <w:sz w:val="24"/>
        </w:rPr>
        <w:tab/>
      </w:r>
      <w:proofErr w:type="spellStart"/>
      <w:r w:rsidRPr="00167832">
        <w:rPr>
          <w:sz w:val="24"/>
        </w:rPr>
        <w:t>genericMethods</w:t>
      </w:r>
      <w:proofErr w:type="spellEnd"/>
      <w:r w:rsidRPr="00167832">
        <w:rPr>
          <w:sz w:val="24"/>
        </w:rPr>
        <w:t>(</w:t>
      </w:r>
      <w:proofErr w:type="spellStart"/>
      <w:r w:rsidRPr="00167832">
        <w:rPr>
          <w:sz w:val="24"/>
        </w:rPr>
        <w:t>intArray</w:t>
      </w:r>
      <w:proofErr w:type="spellEnd"/>
      <w:r w:rsidRPr="00167832">
        <w:rPr>
          <w:sz w:val="24"/>
        </w:rPr>
        <w:t xml:space="preserve">); // </w:t>
      </w:r>
      <w:r w:rsidRPr="00167832">
        <w:rPr>
          <w:rFonts w:hint="eastAsia"/>
          <w:sz w:val="24"/>
        </w:rPr>
        <w:t>输出整型数组</w:t>
      </w:r>
    </w:p>
    <w:p w14:paraId="43848ACB" w14:textId="77777777" w:rsidR="00167832" w:rsidRPr="00167832" w:rsidRDefault="00167832" w:rsidP="00167832">
      <w:pPr>
        <w:rPr>
          <w:sz w:val="24"/>
        </w:rPr>
      </w:pPr>
    </w:p>
    <w:p w14:paraId="4ECD72D3" w14:textId="77777777" w:rsidR="00167832" w:rsidRPr="00167832" w:rsidRDefault="00167832" w:rsidP="00167832">
      <w:pPr>
        <w:rPr>
          <w:sz w:val="24"/>
        </w:rPr>
      </w:pPr>
      <w:r w:rsidRPr="00167832">
        <w:rPr>
          <w:sz w:val="24"/>
        </w:rPr>
        <w:tab/>
      </w:r>
      <w:r w:rsidRPr="00167832">
        <w:rPr>
          <w:sz w:val="24"/>
        </w:rPr>
        <w:tab/>
      </w:r>
      <w:proofErr w:type="spellStart"/>
      <w:r w:rsidRPr="00167832">
        <w:rPr>
          <w:sz w:val="24"/>
        </w:rPr>
        <w:t>System.out.println</w:t>
      </w:r>
      <w:proofErr w:type="spellEnd"/>
      <w:r w:rsidRPr="00167832">
        <w:rPr>
          <w:sz w:val="24"/>
        </w:rPr>
        <w:t>("\n</w:t>
      </w:r>
      <w:r w:rsidRPr="00167832">
        <w:rPr>
          <w:rFonts w:hint="eastAsia"/>
          <w:sz w:val="24"/>
        </w:rPr>
        <w:t>字符串型数组元素为</w:t>
      </w:r>
      <w:r w:rsidRPr="00167832">
        <w:rPr>
          <w:sz w:val="24"/>
        </w:rPr>
        <w:t>:");</w:t>
      </w:r>
    </w:p>
    <w:p w14:paraId="3ABAE3C4" w14:textId="77777777" w:rsidR="00167832" w:rsidRPr="00167832" w:rsidRDefault="00167832" w:rsidP="00167832">
      <w:pPr>
        <w:rPr>
          <w:sz w:val="24"/>
        </w:rPr>
      </w:pPr>
      <w:r w:rsidRPr="00167832">
        <w:rPr>
          <w:sz w:val="24"/>
        </w:rPr>
        <w:tab/>
      </w:r>
      <w:r w:rsidRPr="00167832">
        <w:rPr>
          <w:sz w:val="24"/>
        </w:rPr>
        <w:tab/>
      </w:r>
      <w:proofErr w:type="spellStart"/>
      <w:r w:rsidRPr="00167832">
        <w:rPr>
          <w:sz w:val="24"/>
        </w:rPr>
        <w:t>genericMethods</w:t>
      </w:r>
      <w:proofErr w:type="spellEnd"/>
      <w:r w:rsidRPr="00167832">
        <w:rPr>
          <w:sz w:val="24"/>
        </w:rPr>
        <w:t>(</w:t>
      </w:r>
      <w:proofErr w:type="spellStart"/>
      <w:r w:rsidRPr="00167832">
        <w:rPr>
          <w:sz w:val="24"/>
        </w:rPr>
        <w:t>stringArray</w:t>
      </w:r>
      <w:proofErr w:type="spellEnd"/>
      <w:r w:rsidRPr="00167832">
        <w:rPr>
          <w:sz w:val="24"/>
        </w:rPr>
        <w:t xml:space="preserve">); // </w:t>
      </w:r>
      <w:r w:rsidRPr="00167832">
        <w:rPr>
          <w:rFonts w:hint="eastAsia"/>
          <w:sz w:val="24"/>
        </w:rPr>
        <w:t>输出字符串型数组</w:t>
      </w:r>
    </w:p>
    <w:p w14:paraId="2EC0AB40" w14:textId="77777777" w:rsidR="00167832" w:rsidRPr="00167832" w:rsidRDefault="00167832" w:rsidP="00167832">
      <w:pPr>
        <w:rPr>
          <w:sz w:val="24"/>
        </w:rPr>
      </w:pPr>
      <w:r w:rsidRPr="00167832">
        <w:rPr>
          <w:sz w:val="24"/>
        </w:rPr>
        <w:tab/>
        <w:t>}</w:t>
      </w:r>
    </w:p>
    <w:p w14:paraId="2AD99711" w14:textId="260F6758" w:rsidR="00AA3EF8" w:rsidRDefault="00AA3EF8" w:rsidP="000B657F">
      <w:pPr>
        <w:rPr>
          <w:sz w:val="24"/>
        </w:rPr>
      </w:pPr>
    </w:p>
    <w:p w14:paraId="37FC70EA" w14:textId="6A848198" w:rsidR="00A74F39" w:rsidRDefault="00A74F39" w:rsidP="000B657F">
      <w:pPr>
        <w:rPr>
          <w:sz w:val="24"/>
        </w:rPr>
      </w:pPr>
    </w:p>
    <w:p w14:paraId="786C9415" w14:textId="7879F119" w:rsidR="00A74F39" w:rsidRDefault="00A74F39" w:rsidP="000B657F">
      <w:pPr>
        <w:rPr>
          <w:sz w:val="24"/>
        </w:rPr>
      </w:pPr>
    </w:p>
    <w:p w14:paraId="56C88595" w14:textId="4BD40FBD" w:rsidR="00A74F39" w:rsidRPr="00DE1806" w:rsidRDefault="00A74F39" w:rsidP="00A74F39">
      <w:pPr>
        <w:pStyle w:val="af"/>
        <w:numPr>
          <w:ilvl w:val="0"/>
          <w:numId w:val="12"/>
        </w:numPr>
        <w:spacing w:line="300" w:lineRule="auto"/>
        <w:ind w:rightChars="358" w:right="752" w:firstLineChars="0"/>
        <w:rPr>
          <w:b/>
          <w:bCs/>
          <w:sz w:val="24"/>
        </w:rPr>
      </w:pPr>
      <w:r w:rsidRPr="00DE1806">
        <w:rPr>
          <w:rFonts w:hint="eastAsia"/>
          <w:b/>
          <w:bCs/>
          <w:sz w:val="24"/>
        </w:rPr>
        <w:t>异常类的层次</w:t>
      </w:r>
      <w:r>
        <w:rPr>
          <w:rFonts w:hint="eastAsia"/>
          <w:b/>
          <w:bCs/>
          <w:sz w:val="24"/>
        </w:rPr>
        <w:t>结构</w:t>
      </w:r>
      <w:r>
        <w:rPr>
          <w:rFonts w:hint="eastAsia"/>
          <w:b/>
          <w:bCs/>
          <w:sz w:val="24"/>
        </w:rPr>
        <w:t xml:space="preserve"> </w:t>
      </w:r>
      <w:r>
        <w:rPr>
          <w:b/>
          <w:bCs/>
          <w:sz w:val="24"/>
        </w:rPr>
        <w:t xml:space="preserve"> </w:t>
      </w:r>
      <w:r w:rsidRPr="00DE1806">
        <w:rPr>
          <w:rFonts w:hint="eastAsia"/>
          <w:b/>
          <w:bCs/>
          <w:sz w:val="24"/>
        </w:rPr>
        <w:t>P2</w:t>
      </w:r>
      <w:r w:rsidRPr="00DE1806">
        <w:rPr>
          <w:b/>
          <w:bCs/>
          <w:sz w:val="24"/>
        </w:rPr>
        <w:t>11</w:t>
      </w:r>
    </w:p>
    <w:p w14:paraId="79233581" w14:textId="77777777" w:rsidR="00A74F39" w:rsidRDefault="00A74F39" w:rsidP="000B657F">
      <w:pPr>
        <w:rPr>
          <w:sz w:val="24"/>
        </w:rPr>
      </w:pPr>
    </w:p>
    <w:p w14:paraId="40341F6F" w14:textId="216C91DD" w:rsidR="00167832" w:rsidRDefault="00A74F39" w:rsidP="000B657F">
      <w:pPr>
        <w:rPr>
          <w:sz w:val="24"/>
        </w:rPr>
      </w:pPr>
      <w:r w:rsidRPr="00A74F39">
        <w:rPr>
          <w:noProof/>
          <w:sz w:val="24"/>
        </w:rPr>
        <w:drawing>
          <wp:inline distT="0" distB="0" distL="0" distR="0" wp14:anchorId="3DFDAF17" wp14:editId="6F7DB5A7">
            <wp:extent cx="5264132" cy="3529361"/>
            <wp:effectExtent l="0" t="0" r="0" b="0"/>
            <wp:docPr id="9219" name="Picture 4" descr="mx25">
              <a:extLst xmlns:a="http://schemas.openxmlformats.org/drawingml/2006/main">
                <a:ext uri="{FF2B5EF4-FFF2-40B4-BE49-F238E27FC236}">
                  <a16:creationId xmlns:a16="http://schemas.microsoft.com/office/drawing/2014/main" id="{693EFC21-EB77-49FD-9C71-178A97E3CC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4" descr="mx25">
                      <a:extLst>
                        <a:ext uri="{FF2B5EF4-FFF2-40B4-BE49-F238E27FC236}">
                          <a16:creationId xmlns:a16="http://schemas.microsoft.com/office/drawing/2014/main" id="{693EFC21-EB77-49FD-9C71-178A97E3CC34}"/>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256" cy="3534137"/>
                    </a:xfrm>
                    <a:prstGeom prst="rect">
                      <a:avLst/>
                    </a:prstGeom>
                    <a:noFill/>
                    <a:ln>
                      <a:noFill/>
                    </a:ln>
                  </pic:spPr>
                </pic:pic>
              </a:graphicData>
            </a:graphic>
          </wp:inline>
        </w:drawing>
      </w:r>
    </w:p>
    <w:p w14:paraId="5D249AB5" w14:textId="60500046" w:rsidR="00A74F39" w:rsidRDefault="00A74F39" w:rsidP="000B657F">
      <w:pPr>
        <w:rPr>
          <w:sz w:val="24"/>
        </w:rPr>
      </w:pPr>
    </w:p>
    <w:p w14:paraId="78275432" w14:textId="72BF378D" w:rsidR="00A74F39" w:rsidRDefault="00A74F39" w:rsidP="00A74F39">
      <w:pPr>
        <w:pStyle w:val="af"/>
        <w:numPr>
          <w:ilvl w:val="0"/>
          <w:numId w:val="12"/>
        </w:numPr>
        <w:ind w:firstLineChars="0"/>
        <w:rPr>
          <w:b/>
          <w:bCs/>
          <w:sz w:val="24"/>
        </w:rPr>
      </w:pPr>
      <w:r w:rsidRPr="00A74F39">
        <w:rPr>
          <w:rFonts w:hint="eastAsia"/>
          <w:b/>
          <w:bCs/>
          <w:sz w:val="24"/>
        </w:rPr>
        <w:t>异常处理</w:t>
      </w:r>
    </w:p>
    <w:p w14:paraId="3C567927" w14:textId="77777777" w:rsidR="00CB1A1D" w:rsidRPr="00CB1A1D" w:rsidRDefault="00CB1A1D" w:rsidP="00CB1A1D">
      <w:pPr>
        <w:pStyle w:val="af"/>
        <w:ind w:left="420" w:firstLineChars="0" w:firstLine="0"/>
        <w:rPr>
          <w:b/>
          <w:bCs/>
          <w:sz w:val="24"/>
        </w:rPr>
      </w:pPr>
      <w:r w:rsidRPr="00CB1A1D">
        <w:rPr>
          <w:rFonts w:hint="eastAsia"/>
          <w:b/>
          <w:bCs/>
          <w:sz w:val="24"/>
        </w:rPr>
        <w:t>处理异常分为以下两个步骤：</w:t>
      </w:r>
    </w:p>
    <w:p w14:paraId="5C7298C5" w14:textId="2E6B22C3" w:rsidR="00CB1A1D" w:rsidRPr="00CB1A1D" w:rsidRDefault="00CB1A1D" w:rsidP="00CB1A1D">
      <w:pPr>
        <w:pStyle w:val="af"/>
        <w:ind w:left="420" w:firstLineChars="0" w:firstLine="0"/>
        <w:rPr>
          <w:b/>
          <w:bCs/>
          <w:sz w:val="24"/>
        </w:rPr>
      </w:pPr>
      <w:r>
        <w:rPr>
          <w:rFonts w:hint="eastAsia"/>
          <w:b/>
          <w:bCs/>
          <w:sz w:val="24"/>
        </w:rPr>
        <w:t>（</w:t>
      </w:r>
      <w:r>
        <w:rPr>
          <w:rFonts w:hint="eastAsia"/>
          <w:b/>
          <w:bCs/>
          <w:sz w:val="24"/>
        </w:rPr>
        <w:t>1</w:t>
      </w:r>
      <w:r>
        <w:rPr>
          <w:rFonts w:hint="eastAsia"/>
          <w:b/>
          <w:bCs/>
          <w:sz w:val="24"/>
        </w:rPr>
        <w:t>）</w:t>
      </w:r>
      <w:r w:rsidRPr="00CB1A1D">
        <w:rPr>
          <w:rFonts w:hint="eastAsia"/>
          <w:b/>
          <w:bCs/>
          <w:sz w:val="24"/>
        </w:rPr>
        <w:t xml:space="preserve"> </w:t>
      </w:r>
      <w:r w:rsidRPr="00CB1A1D">
        <w:rPr>
          <w:rFonts w:hint="eastAsia"/>
          <w:b/>
          <w:bCs/>
          <w:sz w:val="24"/>
        </w:rPr>
        <w:t>抛出异常</w:t>
      </w:r>
    </w:p>
    <w:p w14:paraId="335BA1F9" w14:textId="77777777" w:rsidR="00CB1A1D" w:rsidRPr="00CB1A1D" w:rsidRDefault="00CB1A1D" w:rsidP="00CB1A1D">
      <w:pPr>
        <w:pStyle w:val="af"/>
        <w:ind w:left="420" w:firstLineChars="0" w:firstLine="0"/>
        <w:rPr>
          <w:b/>
          <w:bCs/>
          <w:sz w:val="24"/>
        </w:rPr>
      </w:pPr>
      <w:r w:rsidRPr="00CB1A1D">
        <w:rPr>
          <w:rFonts w:hint="eastAsia"/>
          <w:b/>
          <w:bCs/>
          <w:sz w:val="24"/>
        </w:rPr>
        <w:t>在程序运行时当语义规则被违反时，将会抛出</w:t>
      </w:r>
      <w:r w:rsidRPr="00CB1A1D">
        <w:rPr>
          <w:rFonts w:hint="eastAsia"/>
          <w:b/>
          <w:bCs/>
          <w:sz w:val="24"/>
        </w:rPr>
        <w:t>(throw)</w:t>
      </w:r>
      <w:r w:rsidRPr="00CB1A1D">
        <w:rPr>
          <w:rFonts w:hint="eastAsia"/>
          <w:b/>
          <w:bCs/>
          <w:sz w:val="24"/>
        </w:rPr>
        <w:t>异常，即产生一个异常事件，生成一个异常对象。</w:t>
      </w:r>
    </w:p>
    <w:p w14:paraId="5D619037" w14:textId="5BC17BAE" w:rsidR="00CB1A1D" w:rsidRPr="00CB1A1D" w:rsidRDefault="00CB1A1D" w:rsidP="00CB1A1D">
      <w:pPr>
        <w:pStyle w:val="af"/>
        <w:ind w:left="420" w:firstLineChars="0" w:firstLine="0"/>
        <w:rPr>
          <w:b/>
          <w:bCs/>
          <w:sz w:val="24"/>
        </w:rPr>
      </w:pPr>
      <w:r>
        <w:rPr>
          <w:rFonts w:hint="eastAsia"/>
          <w:b/>
          <w:bCs/>
          <w:sz w:val="24"/>
        </w:rPr>
        <w:t>（</w:t>
      </w:r>
      <w:r>
        <w:rPr>
          <w:rFonts w:hint="eastAsia"/>
          <w:b/>
          <w:bCs/>
          <w:sz w:val="24"/>
        </w:rPr>
        <w:t>2</w:t>
      </w:r>
      <w:r>
        <w:rPr>
          <w:rFonts w:hint="eastAsia"/>
          <w:b/>
          <w:bCs/>
          <w:sz w:val="24"/>
        </w:rPr>
        <w:t>）</w:t>
      </w:r>
      <w:r w:rsidRPr="00CB1A1D">
        <w:rPr>
          <w:rFonts w:hint="eastAsia"/>
          <w:b/>
          <w:bCs/>
          <w:sz w:val="24"/>
        </w:rPr>
        <w:t>捕获异常</w:t>
      </w:r>
    </w:p>
    <w:p w14:paraId="2CC30B7E" w14:textId="28B2A365" w:rsidR="00A74F39" w:rsidRDefault="00CB1A1D" w:rsidP="00CB1A1D">
      <w:pPr>
        <w:pStyle w:val="af"/>
        <w:ind w:left="420" w:firstLineChars="0" w:firstLine="0"/>
        <w:rPr>
          <w:b/>
          <w:bCs/>
          <w:sz w:val="24"/>
        </w:rPr>
      </w:pPr>
      <w:r w:rsidRPr="00CB1A1D">
        <w:rPr>
          <w:rFonts w:hint="eastAsia"/>
          <w:b/>
          <w:bCs/>
          <w:sz w:val="24"/>
        </w:rPr>
        <w:t>异常抛出后，异常对象提交给运行系统，系统就会从产生异常的代码处开始，沿着方法调用</w:t>
      </w:r>
      <w:proofErr w:type="gramStart"/>
      <w:r w:rsidRPr="00CB1A1D">
        <w:rPr>
          <w:rFonts w:hint="eastAsia"/>
          <w:b/>
          <w:bCs/>
          <w:sz w:val="24"/>
        </w:rPr>
        <w:t>栈</w:t>
      </w:r>
      <w:proofErr w:type="gramEnd"/>
      <w:r w:rsidRPr="00CB1A1D">
        <w:rPr>
          <w:rFonts w:hint="eastAsia"/>
          <w:b/>
          <w:bCs/>
          <w:sz w:val="24"/>
        </w:rPr>
        <w:t>进行查找，直到找到包含相应处理的方法代码，并把异常对象交给该方法进行处理，这个过程成为捕获</w:t>
      </w:r>
      <w:r w:rsidRPr="00CB1A1D">
        <w:rPr>
          <w:rFonts w:hint="eastAsia"/>
          <w:b/>
          <w:bCs/>
          <w:sz w:val="24"/>
        </w:rPr>
        <w:t>(catch)</w:t>
      </w:r>
      <w:r w:rsidRPr="00CB1A1D">
        <w:rPr>
          <w:rFonts w:hint="eastAsia"/>
          <w:b/>
          <w:bCs/>
          <w:sz w:val="24"/>
        </w:rPr>
        <w:t>异常。</w:t>
      </w:r>
    </w:p>
    <w:p w14:paraId="7C9B2EB1" w14:textId="0F25EF7E" w:rsidR="00CB1A1D" w:rsidRDefault="00CB1A1D" w:rsidP="00CB1A1D">
      <w:pPr>
        <w:pStyle w:val="af"/>
        <w:ind w:left="420" w:firstLineChars="0" w:firstLine="0"/>
        <w:rPr>
          <w:b/>
          <w:bCs/>
          <w:sz w:val="24"/>
        </w:rPr>
      </w:pPr>
      <w:r w:rsidRPr="00CB1A1D">
        <w:rPr>
          <w:rFonts w:hint="eastAsia"/>
          <w:b/>
          <w:bCs/>
          <w:sz w:val="24"/>
        </w:rPr>
        <w:t>Java</w:t>
      </w:r>
      <w:r w:rsidRPr="00CB1A1D">
        <w:rPr>
          <w:rFonts w:hint="eastAsia"/>
          <w:b/>
          <w:bCs/>
          <w:sz w:val="24"/>
        </w:rPr>
        <w:t>的异常处理是通过</w:t>
      </w:r>
      <w:r w:rsidRPr="00CB1A1D">
        <w:rPr>
          <w:rFonts w:hint="eastAsia"/>
          <w:b/>
          <w:bCs/>
          <w:sz w:val="24"/>
        </w:rPr>
        <w:t>5</w:t>
      </w:r>
      <w:r w:rsidRPr="00CB1A1D">
        <w:rPr>
          <w:rFonts w:hint="eastAsia"/>
          <w:b/>
          <w:bCs/>
          <w:sz w:val="24"/>
        </w:rPr>
        <w:t>个关键词</w:t>
      </w:r>
      <w:r w:rsidRPr="00CB1A1D">
        <w:rPr>
          <w:b/>
          <w:bCs/>
          <w:sz w:val="24"/>
        </w:rPr>
        <w:t>try</w:t>
      </w:r>
      <w:r w:rsidRPr="00CB1A1D">
        <w:rPr>
          <w:rFonts w:hint="eastAsia"/>
          <w:b/>
          <w:bCs/>
          <w:sz w:val="24"/>
        </w:rPr>
        <w:t>、</w:t>
      </w:r>
      <w:r w:rsidRPr="00CB1A1D">
        <w:rPr>
          <w:b/>
          <w:bCs/>
          <w:sz w:val="24"/>
        </w:rPr>
        <w:t>catch</w:t>
      </w:r>
      <w:r>
        <w:rPr>
          <w:rFonts w:hint="eastAsia"/>
          <w:b/>
          <w:bCs/>
          <w:sz w:val="24"/>
        </w:rPr>
        <w:t>、</w:t>
      </w:r>
      <w:r w:rsidRPr="00CB1A1D">
        <w:rPr>
          <w:b/>
          <w:bCs/>
          <w:sz w:val="24"/>
        </w:rPr>
        <w:t>throw</w:t>
      </w:r>
      <w:r>
        <w:rPr>
          <w:rFonts w:hint="eastAsia"/>
          <w:b/>
          <w:bCs/>
          <w:sz w:val="24"/>
        </w:rPr>
        <w:t>、</w:t>
      </w:r>
      <w:r w:rsidRPr="00CB1A1D">
        <w:rPr>
          <w:b/>
          <w:bCs/>
          <w:sz w:val="24"/>
        </w:rPr>
        <w:t>throws</w:t>
      </w:r>
      <w:r w:rsidRPr="00CB1A1D">
        <w:rPr>
          <w:rFonts w:hint="eastAsia"/>
          <w:b/>
          <w:bCs/>
          <w:sz w:val="24"/>
        </w:rPr>
        <w:t>、</w:t>
      </w:r>
      <w:r w:rsidRPr="00CB1A1D">
        <w:rPr>
          <w:b/>
          <w:bCs/>
          <w:sz w:val="24"/>
        </w:rPr>
        <w:t>finally</w:t>
      </w:r>
      <w:r w:rsidRPr="00CB1A1D">
        <w:rPr>
          <w:rFonts w:hint="eastAsia"/>
          <w:b/>
          <w:bCs/>
          <w:sz w:val="24"/>
        </w:rPr>
        <w:t>来实现的</w:t>
      </w:r>
      <w:r>
        <w:rPr>
          <w:rFonts w:hint="eastAsia"/>
          <w:b/>
          <w:bCs/>
          <w:sz w:val="24"/>
        </w:rPr>
        <w:t>。</w:t>
      </w:r>
    </w:p>
    <w:p w14:paraId="3D61628E" w14:textId="762E4712" w:rsidR="00CB1A1D" w:rsidRDefault="00CB1A1D" w:rsidP="00CB1A1D">
      <w:pPr>
        <w:ind w:firstLine="420"/>
        <w:rPr>
          <w:b/>
          <w:bCs/>
          <w:sz w:val="24"/>
        </w:rPr>
      </w:pPr>
      <w:r w:rsidRPr="00CB1A1D">
        <w:rPr>
          <w:rFonts w:hint="eastAsia"/>
          <w:b/>
          <w:bCs/>
          <w:sz w:val="24"/>
        </w:rPr>
        <w:t>如果程序</w:t>
      </w:r>
      <w:r>
        <w:rPr>
          <w:rFonts w:hint="eastAsia"/>
          <w:b/>
          <w:bCs/>
          <w:sz w:val="24"/>
        </w:rPr>
        <w:t>运行中引发的异常是不受检查的异常，那么当异常产生时可以不进行处理，程序中断执行，并由运行系统调用默认的处理程序进行处理</w:t>
      </w:r>
      <w:r w:rsidR="00093544">
        <w:rPr>
          <w:rFonts w:hint="eastAsia"/>
          <w:b/>
          <w:bCs/>
          <w:sz w:val="24"/>
        </w:rPr>
        <w:t>，但是如果引发的受检查的异常，那就必须进行处理或者声明抛出。</w:t>
      </w:r>
    </w:p>
    <w:p w14:paraId="30563754" w14:textId="77777777" w:rsidR="00F22A71" w:rsidRPr="00DE1806" w:rsidRDefault="00F22A71" w:rsidP="00F22A71">
      <w:pPr>
        <w:pStyle w:val="af"/>
        <w:numPr>
          <w:ilvl w:val="0"/>
          <w:numId w:val="12"/>
        </w:numPr>
        <w:spacing w:line="300" w:lineRule="auto"/>
        <w:ind w:rightChars="358" w:right="752" w:firstLineChars="0"/>
        <w:rPr>
          <w:b/>
          <w:sz w:val="24"/>
        </w:rPr>
      </w:pPr>
      <w:r w:rsidRPr="00DE1806">
        <w:rPr>
          <w:b/>
          <w:sz w:val="24"/>
        </w:rPr>
        <w:t>T</w:t>
      </w:r>
      <w:r w:rsidRPr="00DE1806">
        <w:rPr>
          <w:rFonts w:hint="eastAsia"/>
          <w:b/>
          <w:sz w:val="24"/>
        </w:rPr>
        <w:t>hrow</w:t>
      </w:r>
      <w:r w:rsidRPr="00DE1806">
        <w:rPr>
          <w:rFonts w:hint="eastAsia"/>
          <w:b/>
          <w:sz w:val="24"/>
        </w:rPr>
        <w:t>也属于转移语句</w:t>
      </w:r>
    </w:p>
    <w:p w14:paraId="7695528D" w14:textId="77777777" w:rsidR="00F22A71" w:rsidRDefault="00F22A71" w:rsidP="00F22A71">
      <w:pPr>
        <w:spacing w:line="300" w:lineRule="auto"/>
        <w:ind w:left="420" w:rightChars="358" w:right="752"/>
        <w:rPr>
          <w:sz w:val="24"/>
        </w:rPr>
      </w:pPr>
      <w:r>
        <w:rPr>
          <w:rFonts w:hint="eastAsia"/>
          <w:sz w:val="24"/>
        </w:rPr>
        <w:t>t</w:t>
      </w:r>
      <w:r>
        <w:rPr>
          <w:sz w:val="24"/>
        </w:rPr>
        <w:t>hrow</w:t>
      </w:r>
      <w:r>
        <w:rPr>
          <w:rFonts w:hint="eastAsia"/>
          <w:sz w:val="24"/>
        </w:rPr>
        <w:t>语句用于引发异常</w:t>
      </w:r>
    </w:p>
    <w:p w14:paraId="598CDE89" w14:textId="77777777" w:rsidR="00F22A71" w:rsidRDefault="00F22A71" w:rsidP="00F22A71">
      <w:pPr>
        <w:spacing w:line="300" w:lineRule="auto"/>
        <w:ind w:left="420" w:rightChars="358" w:right="752"/>
        <w:rPr>
          <w:sz w:val="24"/>
        </w:rPr>
      </w:pPr>
      <w:r>
        <w:rPr>
          <w:noProof/>
        </w:rPr>
        <w:drawing>
          <wp:inline distT="0" distB="0" distL="0" distR="0" wp14:anchorId="0BB283BF" wp14:editId="5A74FA6C">
            <wp:extent cx="3266259" cy="130819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789" cy="1312815"/>
                    </a:xfrm>
                    <a:prstGeom prst="rect">
                      <a:avLst/>
                    </a:prstGeom>
                  </pic:spPr>
                </pic:pic>
              </a:graphicData>
            </a:graphic>
          </wp:inline>
        </w:drawing>
      </w:r>
    </w:p>
    <w:p w14:paraId="0C421C98" w14:textId="77777777" w:rsidR="00F22A71" w:rsidRDefault="00F22A71" w:rsidP="00F22A71">
      <w:pPr>
        <w:spacing w:line="300" w:lineRule="auto"/>
        <w:ind w:left="420" w:rightChars="358" w:right="752"/>
        <w:rPr>
          <w:sz w:val="24"/>
        </w:rPr>
      </w:pPr>
      <w:r>
        <w:rPr>
          <w:rFonts w:hint="eastAsia"/>
          <w:sz w:val="24"/>
        </w:rPr>
        <w:t>t</w:t>
      </w:r>
      <w:r>
        <w:rPr>
          <w:sz w:val="24"/>
        </w:rPr>
        <w:t>hrows</w:t>
      </w:r>
      <w:r>
        <w:rPr>
          <w:rFonts w:hint="eastAsia"/>
          <w:sz w:val="24"/>
        </w:rPr>
        <w:t>语句用于抛出异常</w:t>
      </w:r>
    </w:p>
    <w:p w14:paraId="5F4F9922" w14:textId="77777777" w:rsidR="00F22A71" w:rsidRDefault="00F22A71" w:rsidP="00F22A71">
      <w:pPr>
        <w:spacing w:line="300" w:lineRule="auto"/>
        <w:ind w:left="420" w:rightChars="358" w:right="752"/>
        <w:rPr>
          <w:sz w:val="24"/>
        </w:rPr>
      </w:pPr>
      <w:r>
        <w:rPr>
          <w:noProof/>
        </w:rPr>
        <w:lastRenderedPageBreak/>
        <w:drawing>
          <wp:inline distT="0" distB="0" distL="0" distR="0" wp14:anchorId="54B7D860" wp14:editId="2BF4BE3B">
            <wp:extent cx="2896144" cy="9947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9413" cy="999345"/>
                    </a:xfrm>
                    <a:prstGeom prst="rect">
                      <a:avLst/>
                    </a:prstGeom>
                  </pic:spPr>
                </pic:pic>
              </a:graphicData>
            </a:graphic>
          </wp:inline>
        </w:drawing>
      </w:r>
    </w:p>
    <w:p w14:paraId="68697263" w14:textId="77777777" w:rsidR="00F22A71" w:rsidRPr="00CB1A1D" w:rsidRDefault="00F22A71" w:rsidP="00CB1A1D">
      <w:pPr>
        <w:ind w:firstLine="420"/>
        <w:rPr>
          <w:b/>
          <w:bCs/>
          <w:sz w:val="24"/>
        </w:rPr>
      </w:pPr>
    </w:p>
    <w:p w14:paraId="297CB2FA" w14:textId="5386E306" w:rsidR="00863803" w:rsidRPr="00AA3EF8" w:rsidRDefault="00863803" w:rsidP="000D410B">
      <w:pPr>
        <w:pStyle w:val="af"/>
        <w:numPr>
          <w:ilvl w:val="0"/>
          <w:numId w:val="12"/>
        </w:numPr>
        <w:ind w:firstLineChars="0"/>
        <w:rPr>
          <w:b/>
          <w:bCs/>
          <w:sz w:val="24"/>
        </w:rPr>
      </w:pPr>
      <w:r w:rsidRPr="00AA3EF8">
        <w:rPr>
          <w:b/>
          <w:bCs/>
          <w:sz w:val="24"/>
        </w:rPr>
        <w:t>try/ catch/ finally</w:t>
      </w:r>
      <w:r w:rsidRPr="00AA3EF8">
        <w:rPr>
          <w:rFonts w:hint="eastAsia"/>
          <w:b/>
          <w:bCs/>
          <w:sz w:val="24"/>
        </w:rPr>
        <w:t>语法</w:t>
      </w:r>
      <w:r w:rsidR="00E548C2" w:rsidRPr="00AA3EF8">
        <w:rPr>
          <w:rFonts w:hint="eastAsia"/>
          <w:b/>
          <w:bCs/>
          <w:sz w:val="24"/>
        </w:rPr>
        <w:t>P</w:t>
      </w:r>
      <w:r w:rsidR="00E548C2" w:rsidRPr="00AA3EF8">
        <w:rPr>
          <w:b/>
          <w:bCs/>
          <w:sz w:val="24"/>
        </w:rPr>
        <w:t>215-217,219</w:t>
      </w:r>
    </w:p>
    <w:p w14:paraId="2A84D806" w14:textId="2F2A2465" w:rsidR="00DA1FA9" w:rsidRPr="00F22A71" w:rsidRDefault="00DA1FA9" w:rsidP="00F22A71">
      <w:pPr>
        <w:pStyle w:val="af"/>
        <w:numPr>
          <w:ilvl w:val="0"/>
          <w:numId w:val="18"/>
        </w:numPr>
        <w:ind w:firstLineChars="0"/>
        <w:rPr>
          <w:sz w:val="24"/>
        </w:rPr>
      </w:pPr>
      <w:r w:rsidRPr="00F22A71">
        <w:rPr>
          <w:rFonts w:hint="eastAsia"/>
          <w:sz w:val="24"/>
        </w:rPr>
        <w:t>t</w:t>
      </w:r>
      <w:r w:rsidRPr="00F22A71">
        <w:rPr>
          <w:sz w:val="24"/>
        </w:rPr>
        <w:t>ry</w:t>
      </w:r>
      <w:r w:rsidRPr="00F22A71">
        <w:rPr>
          <w:rFonts w:hint="eastAsia"/>
          <w:sz w:val="24"/>
        </w:rPr>
        <w:t>｛</w:t>
      </w:r>
    </w:p>
    <w:p w14:paraId="29D6C401" w14:textId="1D263C10" w:rsidR="00F22A71" w:rsidRPr="00F22A71" w:rsidRDefault="00F22A71" w:rsidP="00F22A71">
      <w:pPr>
        <w:pStyle w:val="af"/>
        <w:ind w:left="840" w:firstLineChars="0" w:firstLine="0"/>
        <w:rPr>
          <w:sz w:val="24"/>
        </w:rPr>
      </w:pPr>
      <w:r>
        <w:rPr>
          <w:sz w:val="24"/>
        </w:rPr>
        <w:t>//</w:t>
      </w:r>
      <w:r>
        <w:rPr>
          <w:rFonts w:hint="eastAsia"/>
          <w:sz w:val="24"/>
        </w:rPr>
        <w:t>此处是可能发生异常的代码</w:t>
      </w:r>
    </w:p>
    <w:p w14:paraId="39DDCC0E" w14:textId="32F1FC98" w:rsidR="00DE1806" w:rsidRDefault="00DE1806" w:rsidP="00863803">
      <w:pPr>
        <w:rPr>
          <w:sz w:val="24"/>
        </w:rPr>
      </w:pPr>
      <w:r>
        <w:rPr>
          <w:sz w:val="24"/>
        </w:rPr>
        <w:tab/>
      </w:r>
      <w:r>
        <w:rPr>
          <w:sz w:val="24"/>
        </w:rPr>
        <w:tab/>
      </w:r>
      <w:r>
        <w:rPr>
          <w:rFonts w:hint="eastAsia"/>
          <w:sz w:val="24"/>
        </w:rPr>
        <w:t>t</w:t>
      </w:r>
      <w:r>
        <w:rPr>
          <w:sz w:val="24"/>
        </w:rPr>
        <w:t xml:space="preserve">hrow new </w:t>
      </w:r>
      <w:proofErr w:type="spellStart"/>
      <w:proofErr w:type="gramStart"/>
      <w:r>
        <w:rPr>
          <w:sz w:val="24"/>
        </w:rPr>
        <w:t>ArthmeticException</w:t>
      </w:r>
      <w:proofErr w:type="spellEnd"/>
      <w:r>
        <w:rPr>
          <w:sz w:val="24"/>
        </w:rPr>
        <w:t>(</w:t>
      </w:r>
      <w:proofErr w:type="gramEnd"/>
      <w:r>
        <w:rPr>
          <w:sz w:val="24"/>
        </w:rPr>
        <w:t>);</w:t>
      </w:r>
    </w:p>
    <w:p w14:paraId="78C03524" w14:textId="5EDAFAB7" w:rsidR="000D410B" w:rsidRDefault="00DA1FA9" w:rsidP="00DA1FA9">
      <w:pPr>
        <w:ind w:left="420"/>
        <w:rPr>
          <w:sz w:val="24"/>
        </w:rPr>
      </w:pPr>
      <w:r>
        <w:rPr>
          <w:rFonts w:hint="eastAsia"/>
          <w:sz w:val="24"/>
        </w:rPr>
        <w:t>｝</w:t>
      </w:r>
      <w:r>
        <w:rPr>
          <w:rFonts w:hint="eastAsia"/>
          <w:sz w:val="24"/>
        </w:rPr>
        <w:t>cat</w:t>
      </w:r>
      <w:r>
        <w:rPr>
          <w:sz w:val="24"/>
        </w:rPr>
        <w:t>ch(</w:t>
      </w:r>
      <w:proofErr w:type="spellStart"/>
      <w:r>
        <w:rPr>
          <w:sz w:val="24"/>
        </w:rPr>
        <w:t>Arth</w:t>
      </w:r>
      <w:r w:rsidR="00DE1806">
        <w:rPr>
          <w:sz w:val="24"/>
        </w:rPr>
        <w:t>meticException</w:t>
      </w:r>
      <w:proofErr w:type="spellEnd"/>
      <w:r w:rsidR="00DE1806">
        <w:rPr>
          <w:sz w:val="24"/>
        </w:rPr>
        <w:t xml:space="preserve"> e){</w:t>
      </w:r>
    </w:p>
    <w:p w14:paraId="6CDD1F84" w14:textId="7A9F3878" w:rsidR="00DE1806" w:rsidRDefault="00F22A71" w:rsidP="00F22A71">
      <w:pPr>
        <w:rPr>
          <w:sz w:val="24"/>
        </w:rPr>
      </w:pPr>
      <w:r>
        <w:rPr>
          <w:sz w:val="24"/>
        </w:rPr>
        <w:tab/>
      </w:r>
      <w:r>
        <w:rPr>
          <w:sz w:val="24"/>
        </w:rPr>
        <w:tab/>
      </w:r>
      <w:r>
        <w:rPr>
          <w:rFonts w:hint="eastAsia"/>
          <w:sz w:val="24"/>
        </w:rPr>
        <w:t>/</w:t>
      </w:r>
      <w:r>
        <w:rPr>
          <w:sz w:val="24"/>
        </w:rPr>
        <w:t>/</w:t>
      </w:r>
      <w:r>
        <w:rPr>
          <w:rFonts w:hint="eastAsia"/>
          <w:sz w:val="24"/>
        </w:rPr>
        <w:t>异常的处理代码</w:t>
      </w:r>
    </w:p>
    <w:p w14:paraId="78D41DE1" w14:textId="4A1731B2" w:rsidR="00DE1806" w:rsidRDefault="00DE1806" w:rsidP="00DA1FA9">
      <w:pPr>
        <w:ind w:left="420"/>
        <w:rPr>
          <w:sz w:val="24"/>
        </w:rPr>
      </w:pPr>
      <w:proofErr w:type="gramStart"/>
      <w:r>
        <w:rPr>
          <w:rFonts w:hint="eastAsia"/>
          <w:sz w:val="24"/>
        </w:rPr>
        <w:t>}</w:t>
      </w:r>
      <w:r>
        <w:rPr>
          <w:sz w:val="24"/>
        </w:rPr>
        <w:t>finally</w:t>
      </w:r>
      <w:proofErr w:type="gramEnd"/>
      <w:r>
        <w:rPr>
          <w:sz w:val="24"/>
        </w:rPr>
        <w:t>{</w:t>
      </w:r>
    </w:p>
    <w:p w14:paraId="76DA4F87" w14:textId="54916E07" w:rsidR="00DE1806" w:rsidRDefault="00DE1806" w:rsidP="00DA1FA9">
      <w:pPr>
        <w:ind w:left="420"/>
        <w:rPr>
          <w:sz w:val="24"/>
        </w:rPr>
      </w:pPr>
      <w:r>
        <w:rPr>
          <w:rFonts w:hint="eastAsia"/>
          <w:sz w:val="24"/>
        </w:rPr>
        <w:t>}</w:t>
      </w:r>
    </w:p>
    <w:p w14:paraId="6A36EA3E" w14:textId="504296DE" w:rsidR="00DE1806" w:rsidRDefault="00DE1806" w:rsidP="00DE1806">
      <w:pPr>
        <w:rPr>
          <w:sz w:val="24"/>
        </w:rPr>
      </w:pPr>
      <w:r>
        <w:rPr>
          <w:rFonts w:hint="eastAsia"/>
          <w:sz w:val="24"/>
        </w:rPr>
        <w:t>（</w:t>
      </w:r>
      <w:r>
        <w:rPr>
          <w:rFonts w:hint="eastAsia"/>
          <w:sz w:val="24"/>
        </w:rPr>
        <w:t>2</w:t>
      </w:r>
      <w:r>
        <w:rPr>
          <w:rFonts w:hint="eastAsia"/>
          <w:sz w:val="24"/>
        </w:rPr>
        <w:t>）</w:t>
      </w:r>
      <w:r>
        <w:rPr>
          <w:rFonts w:hint="eastAsia"/>
          <w:sz w:val="24"/>
        </w:rPr>
        <w:t>fin</w:t>
      </w:r>
      <w:r>
        <w:rPr>
          <w:sz w:val="24"/>
        </w:rPr>
        <w:t>ally</w:t>
      </w:r>
      <w:r>
        <w:rPr>
          <w:rFonts w:hint="eastAsia"/>
          <w:sz w:val="24"/>
        </w:rPr>
        <w:t>：控制流不管以何种原因离开</w:t>
      </w:r>
      <w:r>
        <w:rPr>
          <w:rFonts w:hint="eastAsia"/>
          <w:sz w:val="24"/>
        </w:rPr>
        <w:t>t</w:t>
      </w:r>
      <w:r>
        <w:rPr>
          <w:sz w:val="24"/>
        </w:rPr>
        <w:t>ry</w:t>
      </w:r>
      <w:r>
        <w:rPr>
          <w:rFonts w:hint="eastAsia"/>
          <w:sz w:val="24"/>
        </w:rPr>
        <w:t>语句，都要先执行</w:t>
      </w:r>
      <w:r>
        <w:rPr>
          <w:rFonts w:hint="eastAsia"/>
          <w:sz w:val="24"/>
        </w:rPr>
        <w:t>f</w:t>
      </w:r>
      <w:r>
        <w:rPr>
          <w:sz w:val="24"/>
        </w:rPr>
        <w:t>inally</w:t>
      </w:r>
      <w:r>
        <w:rPr>
          <w:rFonts w:hint="eastAsia"/>
          <w:sz w:val="24"/>
        </w:rPr>
        <w:t>子句（有对应的异常，先处理相应的异常，然后执行</w:t>
      </w:r>
      <w:r>
        <w:rPr>
          <w:rFonts w:hint="eastAsia"/>
          <w:sz w:val="24"/>
        </w:rPr>
        <w:t>f</w:t>
      </w:r>
      <w:r>
        <w:rPr>
          <w:sz w:val="24"/>
        </w:rPr>
        <w:t>inally</w:t>
      </w:r>
      <w:r>
        <w:rPr>
          <w:rFonts w:hint="eastAsia"/>
          <w:sz w:val="24"/>
        </w:rPr>
        <w:t>语句，退出</w:t>
      </w:r>
      <w:r>
        <w:rPr>
          <w:rFonts w:hint="eastAsia"/>
          <w:sz w:val="24"/>
        </w:rPr>
        <w:t>t</w:t>
      </w:r>
      <w:r>
        <w:rPr>
          <w:sz w:val="24"/>
        </w:rPr>
        <w:t>ry</w:t>
      </w:r>
      <w:r>
        <w:rPr>
          <w:rFonts w:hint="eastAsia"/>
          <w:sz w:val="24"/>
        </w:rPr>
        <w:t>语句）</w:t>
      </w:r>
    </w:p>
    <w:p w14:paraId="25A291A0" w14:textId="68B96BD5" w:rsidR="00DE1806" w:rsidRDefault="00DE1806" w:rsidP="00DE1806">
      <w:pPr>
        <w:rPr>
          <w:sz w:val="24"/>
        </w:rPr>
      </w:pPr>
    </w:p>
    <w:p w14:paraId="2C6AB9E0" w14:textId="77777777" w:rsidR="00DE1806" w:rsidRDefault="00DE1806" w:rsidP="00DE1806">
      <w:pPr>
        <w:rPr>
          <w:sz w:val="24"/>
        </w:rPr>
      </w:pPr>
    </w:p>
    <w:p w14:paraId="6E39199B" w14:textId="77777777" w:rsidR="000D410B" w:rsidRDefault="000D410B" w:rsidP="000B657F">
      <w:pPr>
        <w:spacing w:line="300" w:lineRule="auto"/>
        <w:ind w:rightChars="358" w:right="752"/>
        <w:rPr>
          <w:sz w:val="24"/>
        </w:rPr>
      </w:pPr>
    </w:p>
    <w:p w14:paraId="4044157F" w14:textId="77777777" w:rsidR="00135028" w:rsidRPr="000B657F" w:rsidRDefault="00135028" w:rsidP="00DE1806">
      <w:pPr>
        <w:spacing w:line="300" w:lineRule="auto"/>
        <w:ind w:left="420" w:rightChars="358" w:right="752"/>
        <w:rPr>
          <w:sz w:val="24"/>
        </w:rPr>
      </w:pPr>
    </w:p>
    <w:p w14:paraId="617BDBFA" w14:textId="6D270442" w:rsidR="000B657F" w:rsidRPr="000D410B" w:rsidRDefault="000B657F" w:rsidP="000D410B">
      <w:pPr>
        <w:pStyle w:val="af"/>
        <w:numPr>
          <w:ilvl w:val="0"/>
          <w:numId w:val="12"/>
        </w:numPr>
        <w:ind w:firstLineChars="0"/>
        <w:rPr>
          <w:sz w:val="24"/>
        </w:rPr>
      </w:pPr>
      <w:r w:rsidRPr="000D410B">
        <w:rPr>
          <w:rFonts w:hint="eastAsia"/>
          <w:sz w:val="24"/>
        </w:rPr>
        <w:t>各界面布局的主要特点</w:t>
      </w:r>
      <w:r w:rsidR="00E548C2" w:rsidRPr="000D410B">
        <w:rPr>
          <w:rFonts w:hint="eastAsia"/>
          <w:sz w:val="24"/>
        </w:rPr>
        <w:t>P</w:t>
      </w:r>
      <w:r w:rsidR="00E548C2" w:rsidRPr="000D410B">
        <w:rPr>
          <w:sz w:val="24"/>
        </w:rPr>
        <w:t>230-238</w:t>
      </w:r>
      <w:r w:rsidRPr="000D410B">
        <w:rPr>
          <w:rFonts w:hint="eastAsia"/>
          <w:sz w:val="24"/>
        </w:rPr>
        <w:t>。</w:t>
      </w:r>
      <w:r w:rsidR="00E548C2" w:rsidRPr="000D410B">
        <w:rPr>
          <w:rFonts w:hint="eastAsia"/>
          <w:sz w:val="24"/>
        </w:rPr>
        <w:t>了解</w:t>
      </w:r>
    </w:p>
    <w:p w14:paraId="0CDB3E68" w14:textId="2310C61F" w:rsidR="000D410B" w:rsidRDefault="00640C0F" w:rsidP="000B657F">
      <w:pPr>
        <w:rPr>
          <w:sz w:val="24"/>
        </w:rPr>
      </w:pPr>
      <w:r>
        <w:rPr>
          <w:rFonts w:hint="eastAsia"/>
          <w:sz w:val="24"/>
        </w:rPr>
        <w:t>图形界面设计的步骤：选择容器、确定布局、向容器中添加组件、进行事件处理</w:t>
      </w:r>
    </w:p>
    <w:p w14:paraId="7255AAB6" w14:textId="17982513" w:rsidR="00B804E7" w:rsidRPr="00B804E7" w:rsidRDefault="00B804E7" w:rsidP="00B804E7">
      <w:pPr>
        <w:rPr>
          <w:rFonts w:asciiTheme="minorEastAsia" w:hAnsiTheme="minorEastAsia" w:cstheme="minorEastAsia"/>
        </w:rPr>
      </w:pPr>
      <w:r>
        <w:rPr>
          <w:rFonts w:asciiTheme="minorEastAsia" w:hAnsiTheme="minorEastAsia" w:cstheme="minorEastAsia" w:hint="eastAsia"/>
        </w:rPr>
        <w:t>AWT</w:t>
      </w:r>
      <w:r>
        <w:rPr>
          <w:rFonts w:asciiTheme="minorEastAsia" w:hAnsiTheme="minorEastAsia" w:cstheme="minorEastAsia" w:hint="eastAsia"/>
        </w:rPr>
        <w:t>的五种</w:t>
      </w:r>
      <w:r>
        <w:rPr>
          <w:rFonts w:asciiTheme="minorEastAsia" w:hAnsiTheme="minorEastAsia" w:cstheme="minorEastAsia" w:hint="eastAsia"/>
        </w:rPr>
        <w:t>布局管理器</w:t>
      </w:r>
      <w:r>
        <w:rPr>
          <w:rFonts w:asciiTheme="minorEastAsia" w:hAnsiTheme="minorEastAsia" w:cstheme="minorEastAsia" w:hint="eastAsia"/>
        </w:rPr>
        <w:t>：</w:t>
      </w:r>
      <w:proofErr w:type="spellStart"/>
      <w:r>
        <w:rPr>
          <w:rFonts w:asciiTheme="minorEastAsia" w:hAnsiTheme="minorEastAsia" w:cstheme="minorEastAsia"/>
          <w:b/>
          <w:bCs/>
        </w:rPr>
        <w:t>FlowLayout</w:t>
      </w:r>
      <w:proofErr w:type="spellEnd"/>
      <w:r>
        <w:rPr>
          <w:rFonts w:asciiTheme="minorEastAsia" w:hAnsiTheme="minorEastAsia" w:cstheme="minorEastAsia"/>
          <w:b/>
          <w:bCs/>
        </w:rPr>
        <w:t>、</w:t>
      </w:r>
      <w:bookmarkStart w:id="0" w:name="_Hlk92653611"/>
      <w:proofErr w:type="spellStart"/>
      <w:r>
        <w:rPr>
          <w:rFonts w:asciiTheme="minorEastAsia" w:hAnsiTheme="minorEastAsia" w:cstheme="minorEastAsia"/>
          <w:b/>
          <w:bCs/>
        </w:rPr>
        <w:t>BorderLayout</w:t>
      </w:r>
      <w:bookmarkEnd w:id="0"/>
      <w:proofErr w:type="spellEnd"/>
      <w:r>
        <w:rPr>
          <w:rFonts w:asciiTheme="minorEastAsia" w:hAnsiTheme="minorEastAsia" w:cstheme="minorEastAsia"/>
          <w:b/>
          <w:bCs/>
        </w:rPr>
        <w:t>、</w:t>
      </w:r>
      <w:proofErr w:type="spellStart"/>
      <w:r>
        <w:rPr>
          <w:rFonts w:asciiTheme="minorEastAsia" w:hAnsiTheme="minorEastAsia" w:cstheme="minorEastAsia"/>
          <w:b/>
          <w:bCs/>
        </w:rPr>
        <w:t>GridLayout</w:t>
      </w:r>
      <w:proofErr w:type="spellEnd"/>
      <w:r>
        <w:rPr>
          <w:rFonts w:asciiTheme="minorEastAsia" w:hAnsiTheme="minorEastAsia" w:cstheme="minorEastAsia"/>
          <w:b/>
          <w:bCs/>
        </w:rPr>
        <w:t>、</w:t>
      </w:r>
      <w:proofErr w:type="spellStart"/>
      <w:r>
        <w:rPr>
          <w:rFonts w:asciiTheme="minorEastAsia" w:hAnsiTheme="minorEastAsia" w:cstheme="minorEastAsia"/>
          <w:b/>
          <w:bCs/>
        </w:rPr>
        <w:t>CardLayout</w:t>
      </w:r>
      <w:proofErr w:type="spellEnd"/>
      <w:r>
        <w:rPr>
          <w:rFonts w:asciiTheme="minorEastAsia" w:hAnsiTheme="minorEastAsia" w:cstheme="minorEastAsia"/>
          <w:b/>
          <w:bCs/>
        </w:rPr>
        <w:t>、</w:t>
      </w:r>
      <w:proofErr w:type="spellStart"/>
      <w:r>
        <w:rPr>
          <w:rFonts w:asciiTheme="minorEastAsia" w:hAnsiTheme="minorEastAsia" w:cstheme="minorEastAsia"/>
          <w:b/>
          <w:bCs/>
        </w:rPr>
        <w:t>GridBagLayout</w:t>
      </w:r>
      <w:proofErr w:type="spellEnd"/>
      <w:r>
        <w:rPr>
          <w:rFonts w:asciiTheme="minorEastAsia" w:hAnsiTheme="minorEastAsia" w:cstheme="minorEastAsia" w:hint="eastAsia"/>
          <w:b/>
          <w:bCs/>
        </w:rPr>
        <w:t>。</w:t>
      </w:r>
    </w:p>
    <w:p w14:paraId="5FDD5479" w14:textId="77777777" w:rsidR="000D410B" w:rsidRDefault="000D410B" w:rsidP="000B657F">
      <w:pPr>
        <w:rPr>
          <w:rFonts w:hint="eastAsia"/>
          <w:sz w:val="24"/>
        </w:rPr>
      </w:pPr>
    </w:p>
    <w:p w14:paraId="54A2A369" w14:textId="2FDDF468" w:rsidR="000B657F" w:rsidRDefault="000B657F" w:rsidP="000D410B">
      <w:pPr>
        <w:pStyle w:val="af"/>
        <w:numPr>
          <w:ilvl w:val="0"/>
          <w:numId w:val="12"/>
        </w:numPr>
        <w:ind w:firstLineChars="0"/>
        <w:rPr>
          <w:sz w:val="24"/>
        </w:rPr>
      </w:pPr>
      <w:r w:rsidRPr="000D410B">
        <w:rPr>
          <w:rFonts w:hint="eastAsia"/>
          <w:sz w:val="24"/>
        </w:rPr>
        <w:t>GUI</w:t>
      </w:r>
      <w:r w:rsidRPr="000D410B">
        <w:rPr>
          <w:rFonts w:hint="eastAsia"/>
          <w:sz w:val="24"/>
        </w:rPr>
        <w:t>容器、组件</w:t>
      </w:r>
      <w:r w:rsidR="00E548C2" w:rsidRPr="000D410B">
        <w:rPr>
          <w:rFonts w:hint="eastAsia"/>
          <w:sz w:val="24"/>
        </w:rPr>
        <w:t>P</w:t>
      </w:r>
      <w:r w:rsidR="00E548C2" w:rsidRPr="000D410B">
        <w:rPr>
          <w:sz w:val="24"/>
        </w:rPr>
        <w:t xml:space="preserve">239-244 </w:t>
      </w:r>
      <w:r w:rsidR="00E548C2" w:rsidRPr="000D410B">
        <w:rPr>
          <w:rFonts w:hint="eastAsia"/>
          <w:sz w:val="24"/>
        </w:rPr>
        <w:t>了解</w:t>
      </w:r>
    </w:p>
    <w:p w14:paraId="70F61125" w14:textId="16225A1F" w:rsidR="00B804E7" w:rsidRDefault="00B804E7" w:rsidP="00B804E7">
      <w:pPr>
        <w:pStyle w:val="af"/>
        <w:ind w:left="420" w:firstLineChars="0" w:firstLine="0"/>
        <w:rPr>
          <w:sz w:val="24"/>
        </w:rPr>
      </w:pPr>
      <w:r>
        <w:rPr>
          <w:rFonts w:hint="eastAsia"/>
          <w:sz w:val="24"/>
        </w:rPr>
        <w:t>外部容器：</w:t>
      </w:r>
      <w:r>
        <w:rPr>
          <w:rFonts w:hint="eastAsia"/>
          <w:sz w:val="24"/>
        </w:rPr>
        <w:t>Frame</w:t>
      </w:r>
      <w:r>
        <w:rPr>
          <w:sz w:val="24"/>
        </w:rPr>
        <w:t xml:space="preserve">    </w:t>
      </w:r>
      <w:r>
        <w:rPr>
          <w:rFonts w:hint="eastAsia"/>
          <w:sz w:val="24"/>
        </w:rPr>
        <w:t>默认布局：</w:t>
      </w:r>
      <w:proofErr w:type="spellStart"/>
      <w:r>
        <w:rPr>
          <w:rFonts w:asciiTheme="minorEastAsia" w:hAnsiTheme="minorEastAsia" w:cstheme="minorEastAsia"/>
          <w:b/>
          <w:bCs/>
        </w:rPr>
        <w:t>BorderLayout</w:t>
      </w:r>
      <w:proofErr w:type="spellEnd"/>
    </w:p>
    <w:p w14:paraId="1A5C79EB" w14:textId="096D4191" w:rsidR="00B804E7" w:rsidRDefault="00B804E7" w:rsidP="00B804E7">
      <w:pPr>
        <w:pStyle w:val="af"/>
        <w:ind w:left="420" w:firstLineChars="0" w:firstLine="0"/>
        <w:rPr>
          <w:rFonts w:asciiTheme="minorEastAsia" w:hAnsiTheme="minorEastAsia" w:cstheme="minorEastAsia"/>
          <w:b/>
          <w:bCs/>
        </w:rPr>
      </w:pPr>
      <w:r>
        <w:rPr>
          <w:rFonts w:hint="eastAsia"/>
          <w:sz w:val="24"/>
        </w:rPr>
        <w:t>内部容器：</w:t>
      </w:r>
      <w:r>
        <w:rPr>
          <w:rFonts w:hint="eastAsia"/>
          <w:sz w:val="24"/>
        </w:rPr>
        <w:t>Panel</w:t>
      </w:r>
      <w:r>
        <w:rPr>
          <w:sz w:val="24"/>
        </w:rPr>
        <w:t xml:space="preserve">    </w:t>
      </w:r>
      <w:r>
        <w:rPr>
          <w:rFonts w:hint="eastAsia"/>
          <w:sz w:val="24"/>
        </w:rPr>
        <w:t>默认布局：</w:t>
      </w:r>
      <w:proofErr w:type="spellStart"/>
      <w:r>
        <w:rPr>
          <w:rFonts w:asciiTheme="minorEastAsia" w:hAnsiTheme="minorEastAsia" w:cstheme="minorEastAsia"/>
          <w:b/>
          <w:bCs/>
        </w:rPr>
        <w:t>FlowLayout</w:t>
      </w:r>
      <w:proofErr w:type="spellEnd"/>
    </w:p>
    <w:p w14:paraId="3F790BC0" w14:textId="29BA0541" w:rsidR="004A6F67" w:rsidRDefault="004A6F67" w:rsidP="00B804E7">
      <w:pPr>
        <w:pStyle w:val="af"/>
        <w:ind w:left="420" w:firstLineChars="0" w:firstLine="0"/>
        <w:rPr>
          <w:rFonts w:asciiTheme="minorEastAsia" w:hAnsiTheme="minorEastAsia" w:cstheme="minorEastAsia"/>
          <w:b/>
          <w:bCs/>
        </w:rPr>
      </w:pPr>
      <w:r>
        <w:rPr>
          <w:rFonts w:asciiTheme="minorEastAsia" w:hAnsiTheme="minorEastAsia" w:cstheme="minorEastAsia" w:hint="eastAsia"/>
          <w:b/>
          <w:bCs/>
        </w:rPr>
        <w:t>A</w:t>
      </w:r>
      <w:r>
        <w:rPr>
          <w:rFonts w:asciiTheme="minorEastAsia" w:hAnsiTheme="minorEastAsia" w:cstheme="minorEastAsia"/>
          <w:b/>
          <w:bCs/>
        </w:rPr>
        <w:t>WT</w:t>
      </w:r>
      <w:r>
        <w:rPr>
          <w:rFonts w:asciiTheme="minorEastAsia" w:hAnsiTheme="minorEastAsia" w:cstheme="minorEastAsia" w:hint="eastAsia"/>
          <w:b/>
          <w:bCs/>
        </w:rPr>
        <w:t>组件：标签（</w:t>
      </w:r>
      <w:r>
        <w:rPr>
          <w:rFonts w:asciiTheme="minorEastAsia" w:hAnsiTheme="minorEastAsia" w:cstheme="minorEastAsia"/>
          <w:b/>
          <w:bCs/>
        </w:rPr>
        <w:t>L</w:t>
      </w:r>
      <w:r>
        <w:rPr>
          <w:rFonts w:asciiTheme="minorEastAsia" w:hAnsiTheme="minorEastAsia" w:cstheme="minorEastAsia" w:hint="eastAsia"/>
          <w:b/>
          <w:bCs/>
        </w:rPr>
        <w:t>abel）、按钮（Button）、下拉式菜单（Choice）、文本框（</w:t>
      </w:r>
      <w:proofErr w:type="spellStart"/>
      <w:r>
        <w:rPr>
          <w:rFonts w:asciiTheme="minorEastAsia" w:hAnsiTheme="minorEastAsia" w:cstheme="minorEastAsia" w:hint="eastAsia"/>
          <w:b/>
          <w:bCs/>
        </w:rPr>
        <w:t>Text</w:t>
      </w:r>
      <w:r>
        <w:rPr>
          <w:rFonts w:asciiTheme="minorEastAsia" w:hAnsiTheme="minorEastAsia" w:cstheme="minorEastAsia"/>
          <w:b/>
          <w:bCs/>
        </w:rPr>
        <w:t>F</w:t>
      </w:r>
      <w:r>
        <w:rPr>
          <w:rFonts w:asciiTheme="minorEastAsia" w:hAnsiTheme="minorEastAsia" w:cstheme="minorEastAsia" w:hint="eastAsia"/>
          <w:b/>
          <w:bCs/>
        </w:rPr>
        <w:t>ield</w:t>
      </w:r>
      <w:proofErr w:type="spellEnd"/>
      <w:r>
        <w:rPr>
          <w:rFonts w:asciiTheme="minorEastAsia" w:hAnsiTheme="minorEastAsia" w:cstheme="minorEastAsia" w:hint="eastAsia"/>
          <w:b/>
          <w:bCs/>
        </w:rPr>
        <w:t>）、文本区（</w:t>
      </w:r>
      <w:proofErr w:type="spellStart"/>
      <w:r>
        <w:rPr>
          <w:rFonts w:asciiTheme="minorEastAsia" w:hAnsiTheme="minorEastAsia" w:cstheme="minorEastAsia" w:hint="eastAsia"/>
          <w:b/>
          <w:bCs/>
        </w:rPr>
        <w:t>Text</w:t>
      </w:r>
      <w:r>
        <w:rPr>
          <w:rFonts w:asciiTheme="minorEastAsia" w:hAnsiTheme="minorEastAsia" w:cstheme="minorEastAsia"/>
          <w:b/>
          <w:bCs/>
        </w:rPr>
        <w:t>A</w:t>
      </w:r>
      <w:r>
        <w:rPr>
          <w:rFonts w:asciiTheme="minorEastAsia" w:hAnsiTheme="minorEastAsia" w:cstheme="minorEastAsia" w:hint="eastAsia"/>
          <w:b/>
          <w:bCs/>
        </w:rPr>
        <w:t>rea</w:t>
      </w:r>
      <w:proofErr w:type="spellEnd"/>
      <w:r>
        <w:rPr>
          <w:rFonts w:asciiTheme="minorEastAsia" w:hAnsiTheme="minorEastAsia" w:cstheme="minorEastAsia" w:hint="eastAsia"/>
          <w:b/>
          <w:bCs/>
        </w:rPr>
        <w:t>）</w:t>
      </w:r>
      <w:r w:rsidR="007B68E1">
        <w:rPr>
          <w:rFonts w:asciiTheme="minorEastAsia" w:hAnsiTheme="minorEastAsia" w:cstheme="minorEastAsia" w:hint="eastAsia"/>
          <w:b/>
          <w:bCs/>
        </w:rPr>
        <w:t>、列表（List）、复选框（C</w:t>
      </w:r>
      <w:r w:rsidR="007B68E1">
        <w:rPr>
          <w:rFonts w:asciiTheme="minorEastAsia" w:hAnsiTheme="minorEastAsia" w:cstheme="minorEastAsia"/>
          <w:b/>
          <w:bCs/>
        </w:rPr>
        <w:t>heckbox</w:t>
      </w:r>
      <w:r w:rsidR="007B68E1">
        <w:rPr>
          <w:rFonts w:asciiTheme="minorEastAsia" w:hAnsiTheme="minorEastAsia" w:cstheme="minorEastAsia" w:hint="eastAsia"/>
          <w:b/>
          <w:bCs/>
        </w:rPr>
        <w:t>）、复选框组（</w:t>
      </w:r>
      <w:proofErr w:type="spellStart"/>
      <w:r w:rsidR="007B68E1">
        <w:rPr>
          <w:rFonts w:asciiTheme="minorEastAsia" w:hAnsiTheme="minorEastAsia" w:cstheme="minorEastAsia" w:hint="eastAsia"/>
          <w:b/>
          <w:bCs/>
        </w:rPr>
        <w:t>C</w:t>
      </w:r>
      <w:r w:rsidR="007B68E1">
        <w:rPr>
          <w:rFonts w:asciiTheme="minorEastAsia" w:hAnsiTheme="minorEastAsia" w:cstheme="minorEastAsia"/>
          <w:b/>
          <w:bCs/>
        </w:rPr>
        <w:t>heckboxGroup</w:t>
      </w:r>
      <w:proofErr w:type="spellEnd"/>
      <w:r w:rsidR="007B68E1">
        <w:rPr>
          <w:rFonts w:asciiTheme="minorEastAsia" w:hAnsiTheme="minorEastAsia" w:cstheme="minorEastAsia" w:hint="eastAsia"/>
          <w:b/>
          <w:bCs/>
        </w:rPr>
        <w:t>）、画布（Canvas）菜单（Menu）、</w:t>
      </w:r>
      <w:r w:rsidR="00AA3C73">
        <w:rPr>
          <w:rFonts w:asciiTheme="minorEastAsia" w:hAnsiTheme="minorEastAsia" w:cstheme="minorEastAsia" w:hint="eastAsia"/>
          <w:b/>
          <w:bCs/>
        </w:rPr>
        <w:t>对话框（Dialog）、文件对话框（</w:t>
      </w:r>
      <w:proofErr w:type="spellStart"/>
      <w:r w:rsidR="00AA3C73">
        <w:rPr>
          <w:rFonts w:asciiTheme="minorEastAsia" w:hAnsiTheme="minorEastAsia" w:cstheme="minorEastAsia" w:hint="eastAsia"/>
          <w:b/>
          <w:bCs/>
        </w:rPr>
        <w:t>FileDialog</w:t>
      </w:r>
      <w:proofErr w:type="spellEnd"/>
      <w:r w:rsidR="00AA3C73">
        <w:rPr>
          <w:rFonts w:asciiTheme="minorEastAsia" w:hAnsiTheme="minorEastAsia" w:cstheme="minorEastAsia" w:hint="eastAsia"/>
          <w:b/>
          <w:bCs/>
        </w:rPr>
        <w:t>）</w:t>
      </w:r>
    </w:p>
    <w:p w14:paraId="6068466F" w14:textId="42AD5F5E" w:rsidR="00AA3C73" w:rsidRPr="000D410B" w:rsidRDefault="00AA3C73" w:rsidP="00B804E7">
      <w:pPr>
        <w:pStyle w:val="af"/>
        <w:ind w:left="420" w:firstLineChars="0" w:firstLine="0"/>
        <w:rPr>
          <w:rFonts w:hint="eastAsia"/>
          <w:sz w:val="24"/>
        </w:rPr>
      </w:pPr>
      <w:r>
        <w:rPr>
          <w:rFonts w:asciiTheme="minorEastAsia" w:hAnsiTheme="minorEastAsia" w:cstheme="minorEastAsia" w:hint="eastAsia"/>
          <w:b/>
          <w:bCs/>
        </w:rPr>
        <w:t>Swing组件：面板（</w:t>
      </w:r>
      <w:proofErr w:type="spellStart"/>
      <w:r>
        <w:rPr>
          <w:rFonts w:asciiTheme="minorEastAsia" w:hAnsiTheme="minorEastAsia" w:cstheme="minorEastAsia" w:hint="eastAsia"/>
          <w:b/>
          <w:bCs/>
        </w:rPr>
        <w:t>J</w:t>
      </w:r>
      <w:r>
        <w:rPr>
          <w:rFonts w:asciiTheme="minorEastAsia" w:hAnsiTheme="minorEastAsia" w:cstheme="minorEastAsia"/>
          <w:b/>
          <w:bCs/>
        </w:rPr>
        <w:t>P</w:t>
      </w:r>
      <w:r>
        <w:rPr>
          <w:rFonts w:asciiTheme="minorEastAsia" w:hAnsiTheme="minorEastAsia" w:cstheme="minorEastAsia" w:hint="eastAsia"/>
          <w:b/>
          <w:bCs/>
        </w:rPr>
        <w:t>anel</w:t>
      </w:r>
      <w:proofErr w:type="spellEnd"/>
      <w:r>
        <w:rPr>
          <w:rFonts w:asciiTheme="minorEastAsia" w:hAnsiTheme="minorEastAsia" w:cstheme="minorEastAsia" w:hint="eastAsia"/>
          <w:b/>
          <w:bCs/>
        </w:rPr>
        <w:t>）、滚动窗口（</w:t>
      </w:r>
      <w:proofErr w:type="spellStart"/>
      <w:r>
        <w:rPr>
          <w:rFonts w:asciiTheme="minorEastAsia" w:hAnsiTheme="minorEastAsia" w:cstheme="minorEastAsia" w:hint="eastAsia"/>
          <w:b/>
          <w:bCs/>
        </w:rPr>
        <w:t>J</w:t>
      </w:r>
      <w:r>
        <w:rPr>
          <w:rFonts w:asciiTheme="minorEastAsia" w:hAnsiTheme="minorEastAsia" w:cstheme="minorEastAsia"/>
          <w:b/>
          <w:bCs/>
        </w:rPr>
        <w:t>S</w:t>
      </w:r>
      <w:r>
        <w:rPr>
          <w:rFonts w:asciiTheme="minorEastAsia" w:hAnsiTheme="minorEastAsia" w:cstheme="minorEastAsia" w:hint="eastAsia"/>
          <w:b/>
          <w:bCs/>
        </w:rPr>
        <w:t>crollPane</w:t>
      </w:r>
      <w:proofErr w:type="spellEnd"/>
      <w:r>
        <w:rPr>
          <w:rFonts w:asciiTheme="minorEastAsia" w:hAnsiTheme="minorEastAsia" w:cstheme="minorEastAsia" w:hint="eastAsia"/>
          <w:b/>
          <w:bCs/>
        </w:rPr>
        <w:t>）、选项板（</w:t>
      </w:r>
      <w:proofErr w:type="spellStart"/>
      <w:r>
        <w:rPr>
          <w:rFonts w:asciiTheme="minorEastAsia" w:hAnsiTheme="minorEastAsia" w:cstheme="minorEastAsia" w:hint="eastAsia"/>
          <w:b/>
          <w:bCs/>
        </w:rPr>
        <w:t>J</w:t>
      </w:r>
      <w:r>
        <w:rPr>
          <w:rFonts w:asciiTheme="minorEastAsia" w:hAnsiTheme="minorEastAsia" w:cstheme="minorEastAsia"/>
          <w:b/>
          <w:bCs/>
        </w:rPr>
        <w:t>T</w:t>
      </w:r>
      <w:r>
        <w:rPr>
          <w:rFonts w:asciiTheme="minorEastAsia" w:hAnsiTheme="minorEastAsia" w:cstheme="minorEastAsia" w:hint="eastAsia"/>
          <w:b/>
          <w:bCs/>
        </w:rPr>
        <w:t>abbedPane</w:t>
      </w:r>
      <w:proofErr w:type="spellEnd"/>
      <w:r>
        <w:rPr>
          <w:rFonts w:asciiTheme="minorEastAsia" w:hAnsiTheme="minorEastAsia" w:cstheme="minorEastAsia" w:hint="eastAsia"/>
          <w:b/>
          <w:bCs/>
        </w:rPr>
        <w:t>）、工具栏（</w:t>
      </w:r>
      <w:proofErr w:type="spellStart"/>
      <w:r>
        <w:rPr>
          <w:rFonts w:asciiTheme="minorEastAsia" w:hAnsiTheme="minorEastAsia" w:cstheme="minorEastAsia" w:hint="eastAsia"/>
          <w:b/>
          <w:bCs/>
        </w:rPr>
        <w:t>J</w:t>
      </w:r>
      <w:r>
        <w:rPr>
          <w:rFonts w:asciiTheme="minorEastAsia" w:hAnsiTheme="minorEastAsia" w:cstheme="minorEastAsia"/>
          <w:b/>
          <w:bCs/>
        </w:rPr>
        <w:t>T</w:t>
      </w:r>
      <w:r>
        <w:rPr>
          <w:rFonts w:asciiTheme="minorEastAsia" w:hAnsiTheme="minorEastAsia" w:cstheme="minorEastAsia" w:hint="eastAsia"/>
          <w:b/>
          <w:bCs/>
        </w:rPr>
        <w:t>oolBar</w:t>
      </w:r>
      <w:proofErr w:type="spellEnd"/>
      <w:r>
        <w:rPr>
          <w:rFonts w:asciiTheme="minorEastAsia" w:hAnsiTheme="minorEastAsia" w:cstheme="minorEastAsia" w:hint="eastAsia"/>
          <w:b/>
          <w:bCs/>
        </w:rPr>
        <w:t>）、按钮（</w:t>
      </w:r>
      <w:proofErr w:type="spellStart"/>
      <w:r>
        <w:rPr>
          <w:rFonts w:asciiTheme="minorEastAsia" w:hAnsiTheme="minorEastAsia" w:cstheme="minorEastAsia" w:hint="eastAsia"/>
          <w:b/>
          <w:bCs/>
        </w:rPr>
        <w:t>J</w:t>
      </w:r>
      <w:r>
        <w:rPr>
          <w:rFonts w:asciiTheme="minorEastAsia" w:hAnsiTheme="minorEastAsia" w:cstheme="minorEastAsia"/>
          <w:b/>
          <w:bCs/>
        </w:rPr>
        <w:t>B</w:t>
      </w:r>
      <w:r>
        <w:rPr>
          <w:rFonts w:asciiTheme="minorEastAsia" w:hAnsiTheme="minorEastAsia" w:cstheme="minorEastAsia" w:hint="eastAsia"/>
          <w:b/>
          <w:bCs/>
        </w:rPr>
        <w:t>utton</w:t>
      </w:r>
      <w:proofErr w:type="spellEnd"/>
      <w:r>
        <w:rPr>
          <w:rFonts w:asciiTheme="minorEastAsia" w:hAnsiTheme="minorEastAsia" w:cstheme="minorEastAsia" w:hint="eastAsia"/>
          <w:b/>
          <w:bCs/>
        </w:rPr>
        <w:t>）、复选框（</w:t>
      </w:r>
      <w:proofErr w:type="spellStart"/>
      <w:r>
        <w:rPr>
          <w:rFonts w:asciiTheme="minorEastAsia" w:hAnsiTheme="minorEastAsia" w:cstheme="minorEastAsia" w:hint="eastAsia"/>
          <w:b/>
          <w:bCs/>
        </w:rPr>
        <w:t>J</w:t>
      </w:r>
      <w:r>
        <w:rPr>
          <w:rFonts w:asciiTheme="minorEastAsia" w:hAnsiTheme="minorEastAsia" w:cstheme="minorEastAsia"/>
          <w:b/>
          <w:bCs/>
        </w:rPr>
        <w:t>C</w:t>
      </w:r>
      <w:r>
        <w:rPr>
          <w:rFonts w:asciiTheme="minorEastAsia" w:hAnsiTheme="minorEastAsia" w:cstheme="minorEastAsia" w:hint="eastAsia"/>
          <w:b/>
          <w:bCs/>
        </w:rPr>
        <w:t>heckBox</w:t>
      </w:r>
      <w:proofErr w:type="spellEnd"/>
      <w:r w:rsidR="00DB1DFF">
        <w:rPr>
          <w:rFonts w:asciiTheme="minorEastAsia" w:hAnsiTheme="minorEastAsia" w:cstheme="minorEastAsia" w:hint="eastAsia"/>
          <w:b/>
          <w:bCs/>
        </w:rPr>
        <w:t>）、单选框（</w:t>
      </w:r>
      <w:proofErr w:type="spellStart"/>
      <w:r w:rsidR="00DB1DFF">
        <w:rPr>
          <w:rFonts w:asciiTheme="minorEastAsia" w:hAnsiTheme="minorEastAsia" w:cstheme="minorEastAsia" w:hint="eastAsia"/>
          <w:b/>
          <w:bCs/>
        </w:rPr>
        <w:t>J</w:t>
      </w:r>
      <w:r w:rsidR="00DB1DFF">
        <w:rPr>
          <w:rFonts w:asciiTheme="minorEastAsia" w:hAnsiTheme="minorEastAsia" w:cstheme="minorEastAsia"/>
          <w:b/>
          <w:bCs/>
        </w:rPr>
        <w:t>R</w:t>
      </w:r>
      <w:r w:rsidR="00DB1DFF">
        <w:rPr>
          <w:rFonts w:asciiTheme="minorEastAsia" w:hAnsiTheme="minorEastAsia" w:cstheme="minorEastAsia" w:hint="eastAsia"/>
          <w:b/>
          <w:bCs/>
        </w:rPr>
        <w:t>adioButton</w:t>
      </w:r>
      <w:proofErr w:type="spellEnd"/>
      <w:r w:rsidR="00DB1DFF">
        <w:rPr>
          <w:rFonts w:asciiTheme="minorEastAsia" w:hAnsiTheme="minorEastAsia" w:cstheme="minorEastAsia" w:hint="eastAsia"/>
          <w:b/>
          <w:bCs/>
        </w:rPr>
        <w:t>）、选择框（</w:t>
      </w:r>
      <w:proofErr w:type="spellStart"/>
      <w:r w:rsidR="00DB1DFF">
        <w:rPr>
          <w:rFonts w:asciiTheme="minorEastAsia" w:hAnsiTheme="minorEastAsia" w:cstheme="minorEastAsia" w:hint="eastAsia"/>
          <w:b/>
          <w:bCs/>
        </w:rPr>
        <w:t>J</w:t>
      </w:r>
      <w:r w:rsidR="00DB1DFF">
        <w:rPr>
          <w:rFonts w:asciiTheme="minorEastAsia" w:hAnsiTheme="minorEastAsia" w:cstheme="minorEastAsia"/>
          <w:b/>
          <w:bCs/>
        </w:rPr>
        <w:t>C</w:t>
      </w:r>
      <w:r w:rsidR="00DB1DFF">
        <w:rPr>
          <w:rFonts w:asciiTheme="minorEastAsia" w:hAnsiTheme="minorEastAsia" w:cstheme="minorEastAsia" w:hint="eastAsia"/>
          <w:b/>
          <w:bCs/>
        </w:rPr>
        <w:t>omboBox</w:t>
      </w:r>
      <w:proofErr w:type="spellEnd"/>
      <w:r w:rsidR="00DB1DFF">
        <w:rPr>
          <w:rFonts w:asciiTheme="minorEastAsia" w:hAnsiTheme="minorEastAsia" w:cstheme="minorEastAsia" w:hint="eastAsia"/>
          <w:b/>
          <w:bCs/>
        </w:rPr>
        <w:t>）、标签（</w:t>
      </w:r>
      <w:proofErr w:type="spellStart"/>
      <w:r w:rsidR="00DB1DFF">
        <w:rPr>
          <w:rFonts w:asciiTheme="minorEastAsia" w:hAnsiTheme="minorEastAsia" w:cstheme="minorEastAsia" w:hint="eastAsia"/>
          <w:b/>
          <w:bCs/>
        </w:rPr>
        <w:t>J</w:t>
      </w:r>
      <w:r w:rsidR="00DB1DFF">
        <w:rPr>
          <w:rFonts w:asciiTheme="minorEastAsia" w:hAnsiTheme="minorEastAsia" w:cstheme="minorEastAsia"/>
          <w:b/>
          <w:bCs/>
        </w:rPr>
        <w:t>L</w:t>
      </w:r>
      <w:r w:rsidR="00DB1DFF">
        <w:rPr>
          <w:rFonts w:asciiTheme="minorEastAsia" w:hAnsiTheme="minorEastAsia" w:cstheme="minorEastAsia" w:hint="eastAsia"/>
          <w:b/>
          <w:bCs/>
        </w:rPr>
        <w:t>abel</w:t>
      </w:r>
      <w:proofErr w:type="spellEnd"/>
      <w:r w:rsidR="00DB1DFF">
        <w:rPr>
          <w:rFonts w:asciiTheme="minorEastAsia" w:hAnsiTheme="minorEastAsia" w:cstheme="minorEastAsia" w:hint="eastAsia"/>
          <w:b/>
          <w:bCs/>
        </w:rPr>
        <w:t>）、菜单（</w:t>
      </w:r>
      <w:proofErr w:type="spellStart"/>
      <w:r w:rsidR="00DB1DFF">
        <w:rPr>
          <w:rFonts w:asciiTheme="minorEastAsia" w:hAnsiTheme="minorEastAsia" w:cstheme="minorEastAsia" w:hint="eastAsia"/>
          <w:b/>
          <w:bCs/>
        </w:rPr>
        <w:t>J</w:t>
      </w:r>
      <w:r w:rsidR="00DB1DFF">
        <w:rPr>
          <w:rFonts w:asciiTheme="minorEastAsia" w:hAnsiTheme="minorEastAsia" w:cstheme="minorEastAsia"/>
          <w:b/>
          <w:bCs/>
        </w:rPr>
        <w:t>Menu</w:t>
      </w:r>
      <w:proofErr w:type="spellEnd"/>
      <w:r w:rsidR="00DB1DFF">
        <w:rPr>
          <w:rFonts w:asciiTheme="minorEastAsia" w:hAnsiTheme="minorEastAsia" w:cstheme="minorEastAsia" w:hint="eastAsia"/>
          <w:b/>
          <w:bCs/>
        </w:rPr>
        <w:t>）、进度条（</w:t>
      </w:r>
      <w:proofErr w:type="spellStart"/>
      <w:r w:rsidR="00DB1DFF">
        <w:rPr>
          <w:rFonts w:asciiTheme="minorEastAsia" w:hAnsiTheme="minorEastAsia" w:cstheme="minorEastAsia" w:hint="eastAsia"/>
          <w:b/>
          <w:bCs/>
        </w:rPr>
        <w:t>J</w:t>
      </w:r>
      <w:r w:rsidR="00DB1DFF">
        <w:rPr>
          <w:rFonts w:asciiTheme="minorEastAsia" w:hAnsiTheme="minorEastAsia" w:cstheme="minorEastAsia"/>
          <w:b/>
          <w:bCs/>
        </w:rPr>
        <w:t>P</w:t>
      </w:r>
      <w:r w:rsidR="00DB1DFF">
        <w:rPr>
          <w:rFonts w:asciiTheme="minorEastAsia" w:hAnsiTheme="minorEastAsia" w:cstheme="minorEastAsia" w:hint="eastAsia"/>
          <w:b/>
          <w:bCs/>
        </w:rPr>
        <w:t>rogressBar</w:t>
      </w:r>
      <w:proofErr w:type="spellEnd"/>
      <w:r w:rsidR="00DB1DFF">
        <w:rPr>
          <w:rFonts w:asciiTheme="minorEastAsia" w:hAnsiTheme="minorEastAsia" w:cstheme="minorEastAsia" w:hint="eastAsia"/>
          <w:b/>
          <w:bCs/>
        </w:rPr>
        <w:t>）、滑动条（</w:t>
      </w:r>
      <w:proofErr w:type="spellStart"/>
      <w:r w:rsidR="00DB1DFF">
        <w:rPr>
          <w:rFonts w:asciiTheme="minorEastAsia" w:hAnsiTheme="minorEastAsia" w:cstheme="minorEastAsia" w:hint="eastAsia"/>
          <w:b/>
          <w:bCs/>
        </w:rPr>
        <w:t>J</w:t>
      </w:r>
      <w:r w:rsidR="00DB1DFF">
        <w:rPr>
          <w:rFonts w:asciiTheme="minorEastAsia" w:hAnsiTheme="minorEastAsia" w:cstheme="minorEastAsia"/>
          <w:b/>
          <w:bCs/>
        </w:rPr>
        <w:t>S</w:t>
      </w:r>
      <w:r w:rsidR="00DB1DFF">
        <w:rPr>
          <w:rFonts w:asciiTheme="minorEastAsia" w:hAnsiTheme="minorEastAsia" w:cstheme="minorEastAsia" w:hint="eastAsia"/>
          <w:b/>
          <w:bCs/>
        </w:rPr>
        <w:t>lider</w:t>
      </w:r>
      <w:proofErr w:type="spellEnd"/>
      <w:r w:rsidR="00DB1DFF">
        <w:rPr>
          <w:rFonts w:asciiTheme="minorEastAsia" w:hAnsiTheme="minorEastAsia" w:cstheme="minorEastAsia" w:hint="eastAsia"/>
          <w:b/>
          <w:bCs/>
        </w:rPr>
        <w:t>）、表格（</w:t>
      </w:r>
      <w:proofErr w:type="spellStart"/>
      <w:r w:rsidR="00DB1DFF">
        <w:rPr>
          <w:rFonts w:asciiTheme="minorEastAsia" w:hAnsiTheme="minorEastAsia" w:cstheme="minorEastAsia" w:hint="eastAsia"/>
          <w:b/>
          <w:bCs/>
        </w:rPr>
        <w:t>J</w:t>
      </w:r>
      <w:r w:rsidR="00DB1DFF">
        <w:rPr>
          <w:rFonts w:asciiTheme="minorEastAsia" w:hAnsiTheme="minorEastAsia" w:cstheme="minorEastAsia"/>
          <w:b/>
          <w:bCs/>
        </w:rPr>
        <w:t>T</w:t>
      </w:r>
      <w:r w:rsidR="00DB1DFF">
        <w:rPr>
          <w:rFonts w:asciiTheme="minorEastAsia" w:hAnsiTheme="minorEastAsia" w:cstheme="minorEastAsia" w:hint="eastAsia"/>
          <w:b/>
          <w:bCs/>
        </w:rPr>
        <w:t>able</w:t>
      </w:r>
      <w:proofErr w:type="spellEnd"/>
      <w:r w:rsidR="00DB1DFF">
        <w:rPr>
          <w:rFonts w:asciiTheme="minorEastAsia" w:hAnsiTheme="minorEastAsia" w:cstheme="minorEastAsia" w:hint="eastAsia"/>
          <w:b/>
          <w:bCs/>
        </w:rPr>
        <w:t>）、树（</w:t>
      </w:r>
      <w:proofErr w:type="spellStart"/>
      <w:r w:rsidR="00DB1DFF">
        <w:rPr>
          <w:rFonts w:asciiTheme="minorEastAsia" w:hAnsiTheme="minorEastAsia" w:cstheme="minorEastAsia" w:hint="eastAsia"/>
          <w:b/>
          <w:bCs/>
        </w:rPr>
        <w:t>J</w:t>
      </w:r>
      <w:r w:rsidR="00DB1DFF">
        <w:rPr>
          <w:rFonts w:asciiTheme="minorEastAsia" w:hAnsiTheme="minorEastAsia" w:cstheme="minorEastAsia"/>
          <w:b/>
          <w:bCs/>
        </w:rPr>
        <w:t>T</w:t>
      </w:r>
      <w:r w:rsidR="00DB1DFF">
        <w:rPr>
          <w:rFonts w:asciiTheme="minorEastAsia" w:hAnsiTheme="minorEastAsia" w:cstheme="minorEastAsia" w:hint="eastAsia"/>
          <w:b/>
          <w:bCs/>
        </w:rPr>
        <w:t>ree</w:t>
      </w:r>
      <w:proofErr w:type="spellEnd"/>
      <w:r w:rsidR="00DB1DFF">
        <w:rPr>
          <w:rFonts w:asciiTheme="minorEastAsia" w:hAnsiTheme="minorEastAsia" w:cstheme="minorEastAsia" w:hint="eastAsia"/>
          <w:b/>
          <w:bCs/>
        </w:rPr>
        <w:t>）、</w:t>
      </w:r>
    </w:p>
    <w:p w14:paraId="35DEA66D" w14:textId="77777777" w:rsidR="00B804E7" w:rsidRPr="000D410B" w:rsidRDefault="00B804E7" w:rsidP="00B804E7">
      <w:pPr>
        <w:pStyle w:val="af"/>
        <w:numPr>
          <w:ilvl w:val="0"/>
          <w:numId w:val="12"/>
        </w:numPr>
        <w:ind w:firstLineChars="0"/>
        <w:rPr>
          <w:sz w:val="24"/>
        </w:rPr>
      </w:pPr>
      <w:r w:rsidRPr="000D410B">
        <w:rPr>
          <w:rFonts w:hint="eastAsia"/>
          <w:sz w:val="24"/>
        </w:rPr>
        <w:t>事件监听器</w:t>
      </w:r>
      <w:r w:rsidRPr="000D410B">
        <w:rPr>
          <w:rFonts w:hint="eastAsia"/>
          <w:sz w:val="24"/>
        </w:rPr>
        <w:t>/</w:t>
      </w:r>
      <w:r w:rsidRPr="000D410B">
        <w:rPr>
          <w:rFonts w:hint="eastAsia"/>
          <w:sz w:val="24"/>
        </w:rPr>
        <w:t>适配器</w:t>
      </w:r>
      <w:r w:rsidRPr="000D410B">
        <w:rPr>
          <w:rFonts w:hint="eastAsia"/>
          <w:sz w:val="24"/>
        </w:rPr>
        <w:t>P252-256</w:t>
      </w:r>
    </w:p>
    <w:p w14:paraId="67CCB785" w14:textId="55DD4A4E" w:rsidR="000D410B" w:rsidRDefault="00712AF0" w:rsidP="00863803">
      <w:pPr>
        <w:rPr>
          <w:sz w:val="24"/>
        </w:rPr>
      </w:pPr>
      <w:r>
        <w:rPr>
          <w:rFonts w:hint="eastAsia"/>
          <w:sz w:val="24"/>
        </w:rPr>
        <w:t>Action</w:t>
      </w:r>
      <w:r>
        <w:rPr>
          <w:sz w:val="24"/>
        </w:rPr>
        <w:t>L</w:t>
      </w:r>
      <w:r>
        <w:rPr>
          <w:rFonts w:hint="eastAsia"/>
          <w:sz w:val="24"/>
        </w:rPr>
        <w:t>istener</w:t>
      </w:r>
      <w:r>
        <w:rPr>
          <w:sz w:val="24"/>
        </w:rPr>
        <w:t xml:space="preserve"> listener = new </w:t>
      </w:r>
      <w:proofErr w:type="spellStart"/>
      <w:proofErr w:type="gramStart"/>
      <w:r>
        <w:rPr>
          <w:sz w:val="24"/>
        </w:rPr>
        <w:t>MyListener</w:t>
      </w:r>
      <w:proofErr w:type="spellEnd"/>
      <w:r>
        <w:rPr>
          <w:sz w:val="24"/>
        </w:rPr>
        <w:t>(</w:t>
      </w:r>
      <w:proofErr w:type="gramEnd"/>
      <w:r>
        <w:rPr>
          <w:sz w:val="24"/>
        </w:rPr>
        <w:t>);</w:t>
      </w:r>
    </w:p>
    <w:p w14:paraId="2578673B" w14:textId="37FEF7C1" w:rsidR="00712AF0" w:rsidRDefault="00712AF0" w:rsidP="00863803">
      <w:pPr>
        <w:rPr>
          <w:sz w:val="24"/>
        </w:rPr>
      </w:pPr>
      <w:proofErr w:type="spellStart"/>
      <w:r>
        <w:rPr>
          <w:rFonts w:hint="eastAsia"/>
          <w:sz w:val="24"/>
        </w:rPr>
        <w:t>J</w:t>
      </w:r>
      <w:r>
        <w:rPr>
          <w:sz w:val="24"/>
        </w:rPr>
        <w:t>Button</w:t>
      </w:r>
      <w:proofErr w:type="spellEnd"/>
      <w:r>
        <w:rPr>
          <w:sz w:val="24"/>
        </w:rPr>
        <w:t xml:space="preserve"> </w:t>
      </w:r>
      <w:proofErr w:type="spellStart"/>
      <w:r>
        <w:rPr>
          <w:sz w:val="24"/>
        </w:rPr>
        <w:t>btn</w:t>
      </w:r>
      <w:proofErr w:type="spellEnd"/>
      <w:r>
        <w:rPr>
          <w:sz w:val="24"/>
        </w:rPr>
        <w:t xml:space="preserve"> = new </w:t>
      </w:r>
      <w:proofErr w:type="spellStart"/>
      <w:r>
        <w:rPr>
          <w:sz w:val="24"/>
        </w:rPr>
        <w:t>JButton</w:t>
      </w:r>
      <w:proofErr w:type="spellEnd"/>
      <w:r>
        <w:rPr>
          <w:sz w:val="24"/>
        </w:rPr>
        <w:t>(“Hi”);</w:t>
      </w:r>
    </w:p>
    <w:p w14:paraId="4B738659" w14:textId="5AB8ECB3" w:rsidR="00712AF0" w:rsidRDefault="00712AF0" w:rsidP="00863803">
      <w:pPr>
        <w:rPr>
          <w:sz w:val="24"/>
        </w:rPr>
      </w:pPr>
      <w:proofErr w:type="spellStart"/>
      <w:proofErr w:type="gramStart"/>
      <w:r>
        <w:rPr>
          <w:rFonts w:hint="eastAsia"/>
          <w:sz w:val="24"/>
        </w:rPr>
        <w:t>b</w:t>
      </w:r>
      <w:r>
        <w:rPr>
          <w:sz w:val="24"/>
        </w:rPr>
        <w:t>tn.addActionListener</w:t>
      </w:r>
      <w:proofErr w:type="spellEnd"/>
      <w:proofErr w:type="gramEnd"/>
      <w:r>
        <w:rPr>
          <w:sz w:val="24"/>
        </w:rPr>
        <w:t>(listener);</w:t>
      </w:r>
    </w:p>
    <w:p w14:paraId="1F45D28C" w14:textId="587DB5F6" w:rsidR="00712AF0" w:rsidRDefault="00712AF0" w:rsidP="00863803">
      <w:pPr>
        <w:rPr>
          <w:sz w:val="24"/>
        </w:rPr>
      </w:pPr>
    </w:p>
    <w:p w14:paraId="6FB32D88" w14:textId="77777777" w:rsidR="00712AF0" w:rsidRDefault="00712AF0" w:rsidP="00863803">
      <w:pPr>
        <w:rPr>
          <w:sz w:val="24"/>
        </w:rPr>
      </w:pPr>
      <w:r>
        <w:rPr>
          <w:rFonts w:hint="eastAsia"/>
          <w:sz w:val="24"/>
        </w:rPr>
        <w:t>class</w:t>
      </w:r>
      <w:r>
        <w:rPr>
          <w:sz w:val="24"/>
        </w:rPr>
        <w:t xml:space="preserve"> </w:t>
      </w:r>
      <w:proofErr w:type="spellStart"/>
      <w:r>
        <w:rPr>
          <w:sz w:val="24"/>
        </w:rPr>
        <w:t>M</w:t>
      </w:r>
      <w:r>
        <w:rPr>
          <w:rFonts w:hint="eastAsia"/>
          <w:sz w:val="24"/>
        </w:rPr>
        <w:t>yListener</w:t>
      </w:r>
      <w:proofErr w:type="spellEnd"/>
      <w:r>
        <w:rPr>
          <w:sz w:val="24"/>
        </w:rPr>
        <w:t xml:space="preserve"> </w:t>
      </w:r>
      <w:proofErr w:type="spellStart"/>
      <w:proofErr w:type="gramStart"/>
      <w:r>
        <w:rPr>
          <w:rFonts w:hint="eastAsia"/>
          <w:sz w:val="24"/>
        </w:rPr>
        <w:t>implements</w:t>
      </w:r>
      <w:r>
        <w:rPr>
          <w:sz w:val="24"/>
        </w:rPr>
        <w:t>A</w:t>
      </w:r>
      <w:r>
        <w:rPr>
          <w:rFonts w:hint="eastAsia"/>
          <w:sz w:val="24"/>
        </w:rPr>
        <w:t>ctionListener</w:t>
      </w:r>
      <w:proofErr w:type="spellEnd"/>
      <w:r>
        <w:rPr>
          <w:rFonts w:hint="eastAsia"/>
          <w:sz w:val="24"/>
        </w:rPr>
        <w:t>{</w:t>
      </w:r>
      <w:proofErr w:type="gramEnd"/>
    </w:p>
    <w:p w14:paraId="05C535B6" w14:textId="77777777" w:rsidR="00712AF0" w:rsidRDefault="00712AF0" w:rsidP="00863803">
      <w:pPr>
        <w:rPr>
          <w:sz w:val="24"/>
        </w:rPr>
      </w:pPr>
      <w:r>
        <w:rPr>
          <w:sz w:val="24"/>
        </w:rPr>
        <w:tab/>
      </w:r>
      <w:r>
        <w:rPr>
          <w:rFonts w:hint="eastAsia"/>
          <w:sz w:val="24"/>
        </w:rPr>
        <w:t>public</w:t>
      </w:r>
      <w:r>
        <w:rPr>
          <w:sz w:val="24"/>
        </w:rPr>
        <w:t xml:space="preserve"> void </w:t>
      </w:r>
      <w:proofErr w:type="spellStart"/>
      <w:proofErr w:type="gramStart"/>
      <w:r>
        <w:rPr>
          <w:sz w:val="24"/>
        </w:rPr>
        <w:t>actionPerformed</w:t>
      </w:r>
      <w:proofErr w:type="spellEnd"/>
      <w:r>
        <w:rPr>
          <w:sz w:val="24"/>
        </w:rPr>
        <w:t>(</w:t>
      </w:r>
      <w:proofErr w:type="spellStart"/>
      <w:proofErr w:type="gramEnd"/>
      <w:r>
        <w:rPr>
          <w:sz w:val="24"/>
        </w:rPr>
        <w:t>ActionEvent</w:t>
      </w:r>
      <w:proofErr w:type="spellEnd"/>
      <w:r>
        <w:rPr>
          <w:sz w:val="24"/>
        </w:rPr>
        <w:t xml:space="preserve"> event){</w:t>
      </w:r>
    </w:p>
    <w:p w14:paraId="24815F1A" w14:textId="11B01B5D" w:rsidR="00712AF0" w:rsidRDefault="00712AF0" w:rsidP="00712AF0">
      <w:pPr>
        <w:ind w:left="420" w:firstLine="420"/>
        <w:rPr>
          <w:rFonts w:hint="eastAsia"/>
          <w:sz w:val="24"/>
        </w:rPr>
      </w:pPr>
      <w:r>
        <w:rPr>
          <w:rFonts w:hint="eastAsia"/>
          <w:sz w:val="24"/>
        </w:rPr>
        <w:t>/</w:t>
      </w:r>
      <w:r>
        <w:rPr>
          <w:sz w:val="24"/>
        </w:rPr>
        <w:t>/</w:t>
      </w:r>
      <w:r>
        <w:rPr>
          <w:sz w:val="24"/>
        </w:rPr>
        <w:t>对按钮事件</w:t>
      </w:r>
      <w:r w:rsidR="00997981">
        <w:rPr>
          <w:sz w:val="24"/>
        </w:rPr>
        <w:t>做</w:t>
      </w:r>
      <w:r>
        <w:rPr>
          <w:sz w:val="24"/>
        </w:rPr>
        <w:t>响应</w:t>
      </w:r>
    </w:p>
    <w:p w14:paraId="74FCF92E" w14:textId="75FF2D13" w:rsidR="00712AF0" w:rsidRDefault="00712AF0" w:rsidP="00712AF0">
      <w:pPr>
        <w:rPr>
          <w:rFonts w:hint="eastAsia"/>
          <w:sz w:val="24"/>
        </w:rPr>
      </w:pPr>
      <w:r>
        <w:rPr>
          <w:sz w:val="24"/>
        </w:rPr>
        <w:tab/>
      </w:r>
    </w:p>
    <w:p w14:paraId="69BA7F06" w14:textId="47E69C0A" w:rsidR="00712AF0" w:rsidRPr="000B657F" w:rsidRDefault="00712AF0" w:rsidP="00863803">
      <w:pPr>
        <w:rPr>
          <w:rFonts w:hint="eastAsia"/>
          <w:sz w:val="24"/>
        </w:rPr>
      </w:pPr>
      <w:r>
        <w:rPr>
          <w:rFonts w:hint="eastAsia"/>
          <w:sz w:val="24"/>
        </w:rPr>
        <w:t>}</w:t>
      </w:r>
    </w:p>
    <w:p w14:paraId="7E63D1A0" w14:textId="09ACFAD0" w:rsidR="00863803" w:rsidRDefault="00863803" w:rsidP="000D410B">
      <w:pPr>
        <w:pStyle w:val="af"/>
        <w:numPr>
          <w:ilvl w:val="0"/>
          <w:numId w:val="12"/>
        </w:numPr>
        <w:ind w:firstLineChars="0"/>
        <w:rPr>
          <w:sz w:val="24"/>
        </w:rPr>
      </w:pPr>
      <w:r w:rsidRPr="000D410B">
        <w:rPr>
          <w:rFonts w:hint="eastAsia"/>
          <w:sz w:val="24"/>
        </w:rPr>
        <w:t>I/O</w:t>
      </w:r>
      <w:r w:rsidRPr="000D410B">
        <w:rPr>
          <w:rFonts w:hint="eastAsia"/>
          <w:sz w:val="24"/>
        </w:rPr>
        <w:t>常用类</w:t>
      </w:r>
      <w:r w:rsidR="00E548C2" w:rsidRPr="000D410B">
        <w:rPr>
          <w:rFonts w:hint="eastAsia"/>
          <w:sz w:val="24"/>
        </w:rPr>
        <w:t>P</w:t>
      </w:r>
      <w:r w:rsidR="00E548C2" w:rsidRPr="000D410B">
        <w:rPr>
          <w:sz w:val="24"/>
        </w:rPr>
        <w:t>268-279</w:t>
      </w:r>
    </w:p>
    <w:p w14:paraId="19B7B011" w14:textId="4AEEFAF6" w:rsidR="00997981" w:rsidRPr="00997981" w:rsidRDefault="00997981" w:rsidP="00997981">
      <w:pPr>
        <w:pStyle w:val="af"/>
        <w:numPr>
          <w:ilvl w:val="0"/>
          <w:numId w:val="19"/>
        </w:numPr>
        <w:ind w:firstLineChars="0"/>
        <w:rPr>
          <w:sz w:val="24"/>
        </w:rPr>
      </w:pPr>
      <w:r w:rsidRPr="00997981">
        <w:rPr>
          <w:rFonts w:hint="eastAsia"/>
          <w:sz w:val="24"/>
        </w:rPr>
        <w:t>字节流和字符流</w:t>
      </w:r>
      <w:r w:rsidR="003F60DB">
        <w:rPr>
          <w:rFonts w:hint="eastAsia"/>
          <w:sz w:val="24"/>
        </w:rPr>
        <w:t>的区别</w:t>
      </w:r>
    </w:p>
    <w:p w14:paraId="20EA804A" w14:textId="5F485A64" w:rsidR="00997981" w:rsidRDefault="00997981" w:rsidP="00997981">
      <w:pPr>
        <w:rPr>
          <w:sz w:val="24"/>
        </w:rPr>
      </w:pPr>
      <w:r w:rsidRPr="00997981">
        <w:rPr>
          <w:rFonts w:hint="eastAsia"/>
          <w:sz w:val="24"/>
        </w:rPr>
        <w:lastRenderedPageBreak/>
        <w:t>如果数据被格式化为以字节（</w:t>
      </w:r>
      <w:r w:rsidRPr="00997981">
        <w:rPr>
          <w:rFonts w:hint="eastAsia"/>
          <w:sz w:val="24"/>
        </w:rPr>
        <w:t>8</w:t>
      </w:r>
      <w:r w:rsidRPr="00997981">
        <w:rPr>
          <w:rFonts w:hint="eastAsia"/>
          <w:sz w:val="24"/>
        </w:rPr>
        <w:t>位）为基本单位的数据流，称为字节流。</w:t>
      </w:r>
    </w:p>
    <w:p w14:paraId="75C0A16A" w14:textId="06113B10" w:rsidR="00997981" w:rsidRDefault="00997981" w:rsidP="00997981">
      <w:pPr>
        <w:rPr>
          <w:sz w:val="24"/>
        </w:rPr>
      </w:pPr>
      <w:r w:rsidRPr="00997981">
        <w:rPr>
          <w:rFonts w:hint="eastAsia"/>
          <w:sz w:val="24"/>
        </w:rPr>
        <w:t>如果数据被格式化为以字符（</w:t>
      </w:r>
      <w:r w:rsidRPr="00997981">
        <w:rPr>
          <w:sz w:val="24"/>
        </w:rPr>
        <w:t>16</w:t>
      </w:r>
      <w:r w:rsidRPr="00997981">
        <w:rPr>
          <w:rFonts w:hint="eastAsia"/>
          <w:sz w:val="24"/>
        </w:rPr>
        <w:t>位）为基本单位的数据流，称为字符流。</w:t>
      </w:r>
    </w:p>
    <w:p w14:paraId="5E138CB5" w14:textId="40C5BF97" w:rsidR="003F60DB" w:rsidRDefault="003F60DB" w:rsidP="00997981">
      <w:pPr>
        <w:rPr>
          <w:rFonts w:hint="eastAsia"/>
          <w:sz w:val="24"/>
        </w:rPr>
      </w:pPr>
      <w:r w:rsidRPr="003F60DB">
        <w:rPr>
          <w:rFonts w:hint="eastAsia"/>
          <w:sz w:val="24"/>
        </w:rPr>
        <w:t>字符流与字节流的主要区别在于，它是以字符作为数据流的基本单位，而不是以字节为单位</w:t>
      </w:r>
    </w:p>
    <w:p w14:paraId="53D38D14" w14:textId="0C2955B6" w:rsidR="00997981" w:rsidRPr="00997981" w:rsidRDefault="00997981" w:rsidP="00997981">
      <w:pPr>
        <w:rPr>
          <w:rFonts w:hint="eastAsia"/>
          <w:sz w:val="24"/>
        </w:rPr>
      </w:pPr>
      <w:r w:rsidRPr="00997981">
        <w:rPr>
          <w:rFonts w:hint="eastAsia"/>
          <w:sz w:val="24"/>
        </w:rPr>
        <w:t>（二）常用输入类</w:t>
      </w:r>
    </w:p>
    <w:p w14:paraId="75D80C68" w14:textId="77777777" w:rsidR="00997981" w:rsidRPr="00997981" w:rsidRDefault="00997981" w:rsidP="00997981">
      <w:pPr>
        <w:rPr>
          <w:rFonts w:hint="eastAsia"/>
          <w:sz w:val="24"/>
        </w:rPr>
      </w:pPr>
      <w:r w:rsidRPr="00997981">
        <w:rPr>
          <w:rFonts w:hint="eastAsia"/>
          <w:sz w:val="24"/>
        </w:rPr>
        <w:t>1</w:t>
      </w:r>
      <w:r w:rsidRPr="00997981">
        <w:rPr>
          <w:rFonts w:hint="eastAsia"/>
          <w:sz w:val="24"/>
        </w:rPr>
        <w:t>、</w:t>
      </w:r>
      <w:proofErr w:type="spellStart"/>
      <w:r w:rsidRPr="00997981">
        <w:rPr>
          <w:rFonts w:hint="eastAsia"/>
          <w:sz w:val="24"/>
        </w:rPr>
        <w:t>FileInputStream</w:t>
      </w:r>
      <w:proofErr w:type="spellEnd"/>
      <w:r w:rsidRPr="00997981">
        <w:rPr>
          <w:rFonts w:hint="eastAsia"/>
          <w:sz w:val="24"/>
        </w:rPr>
        <w:t>类</w:t>
      </w:r>
    </w:p>
    <w:p w14:paraId="7C60F14E" w14:textId="77777777" w:rsidR="00997981" w:rsidRPr="00997981" w:rsidRDefault="00997981" w:rsidP="00997981">
      <w:pPr>
        <w:rPr>
          <w:rFonts w:hint="eastAsia"/>
          <w:sz w:val="24"/>
        </w:rPr>
      </w:pPr>
      <w:r w:rsidRPr="00997981">
        <w:rPr>
          <w:rFonts w:hint="eastAsia"/>
          <w:sz w:val="24"/>
        </w:rPr>
        <w:t>2</w:t>
      </w:r>
      <w:r w:rsidRPr="00997981">
        <w:rPr>
          <w:rFonts w:hint="eastAsia"/>
          <w:sz w:val="24"/>
        </w:rPr>
        <w:t>、</w:t>
      </w:r>
      <w:proofErr w:type="spellStart"/>
      <w:r w:rsidRPr="00997981">
        <w:rPr>
          <w:rFonts w:hint="eastAsia"/>
          <w:sz w:val="24"/>
        </w:rPr>
        <w:t>ByteArrayInputStream</w:t>
      </w:r>
      <w:proofErr w:type="spellEnd"/>
      <w:r w:rsidRPr="00997981">
        <w:rPr>
          <w:rFonts w:hint="eastAsia"/>
          <w:sz w:val="24"/>
        </w:rPr>
        <w:t>类</w:t>
      </w:r>
    </w:p>
    <w:p w14:paraId="2E164389" w14:textId="77777777" w:rsidR="00997981" w:rsidRPr="00997981" w:rsidRDefault="00997981" w:rsidP="00997981">
      <w:pPr>
        <w:rPr>
          <w:rFonts w:hint="eastAsia"/>
          <w:sz w:val="24"/>
        </w:rPr>
      </w:pPr>
      <w:r w:rsidRPr="00997981">
        <w:rPr>
          <w:rFonts w:hint="eastAsia"/>
          <w:sz w:val="24"/>
        </w:rPr>
        <w:t>3</w:t>
      </w:r>
      <w:r w:rsidRPr="00997981">
        <w:rPr>
          <w:rFonts w:hint="eastAsia"/>
          <w:sz w:val="24"/>
        </w:rPr>
        <w:t>、</w:t>
      </w:r>
      <w:proofErr w:type="spellStart"/>
      <w:r w:rsidRPr="00997981">
        <w:rPr>
          <w:rFonts w:hint="eastAsia"/>
          <w:sz w:val="24"/>
        </w:rPr>
        <w:t>PipedInputStream</w:t>
      </w:r>
      <w:proofErr w:type="spellEnd"/>
      <w:r w:rsidRPr="00997981">
        <w:rPr>
          <w:rFonts w:hint="eastAsia"/>
          <w:sz w:val="24"/>
        </w:rPr>
        <w:t>类</w:t>
      </w:r>
    </w:p>
    <w:p w14:paraId="27299E89" w14:textId="77777777" w:rsidR="00997981" w:rsidRPr="00997981" w:rsidRDefault="00997981" w:rsidP="00997981">
      <w:pPr>
        <w:rPr>
          <w:rFonts w:hint="eastAsia"/>
          <w:sz w:val="24"/>
        </w:rPr>
      </w:pPr>
      <w:r w:rsidRPr="00997981">
        <w:rPr>
          <w:rFonts w:hint="eastAsia"/>
          <w:sz w:val="24"/>
        </w:rPr>
        <w:t>4</w:t>
      </w:r>
      <w:r w:rsidRPr="00997981">
        <w:rPr>
          <w:rFonts w:hint="eastAsia"/>
          <w:sz w:val="24"/>
        </w:rPr>
        <w:t>、</w:t>
      </w:r>
      <w:proofErr w:type="spellStart"/>
      <w:r w:rsidRPr="00997981">
        <w:rPr>
          <w:rFonts w:hint="eastAsia"/>
          <w:sz w:val="24"/>
        </w:rPr>
        <w:t>DataInputStream</w:t>
      </w:r>
      <w:proofErr w:type="spellEnd"/>
      <w:r w:rsidRPr="00997981">
        <w:rPr>
          <w:rFonts w:hint="eastAsia"/>
          <w:sz w:val="24"/>
        </w:rPr>
        <w:t>类</w:t>
      </w:r>
    </w:p>
    <w:p w14:paraId="02B3B75A" w14:textId="3BA4F958" w:rsidR="00997981" w:rsidRPr="00997981" w:rsidRDefault="00997981" w:rsidP="00997981">
      <w:pPr>
        <w:rPr>
          <w:rFonts w:hint="eastAsia"/>
          <w:sz w:val="24"/>
        </w:rPr>
      </w:pPr>
      <w:r w:rsidRPr="00997981">
        <w:rPr>
          <w:rFonts w:hint="eastAsia"/>
          <w:sz w:val="24"/>
        </w:rPr>
        <w:t>（三）常用输出类</w:t>
      </w:r>
    </w:p>
    <w:p w14:paraId="438DB968" w14:textId="77777777" w:rsidR="00997981" w:rsidRPr="00997981" w:rsidRDefault="00997981" w:rsidP="00997981">
      <w:pPr>
        <w:rPr>
          <w:rFonts w:hint="eastAsia"/>
          <w:sz w:val="24"/>
        </w:rPr>
      </w:pPr>
      <w:r w:rsidRPr="00997981">
        <w:rPr>
          <w:rFonts w:hint="eastAsia"/>
          <w:sz w:val="24"/>
        </w:rPr>
        <w:t>1</w:t>
      </w:r>
      <w:r w:rsidRPr="00997981">
        <w:rPr>
          <w:rFonts w:hint="eastAsia"/>
          <w:sz w:val="24"/>
        </w:rPr>
        <w:t>、</w:t>
      </w:r>
      <w:proofErr w:type="spellStart"/>
      <w:r w:rsidRPr="00997981">
        <w:rPr>
          <w:rFonts w:hint="eastAsia"/>
          <w:sz w:val="24"/>
        </w:rPr>
        <w:t>FileOutputStream</w:t>
      </w:r>
      <w:proofErr w:type="spellEnd"/>
      <w:r w:rsidRPr="00997981">
        <w:rPr>
          <w:rFonts w:hint="eastAsia"/>
          <w:sz w:val="24"/>
        </w:rPr>
        <w:t>类</w:t>
      </w:r>
    </w:p>
    <w:p w14:paraId="2F0EB017" w14:textId="77777777" w:rsidR="00997981" w:rsidRPr="00997981" w:rsidRDefault="00997981" w:rsidP="00997981">
      <w:pPr>
        <w:rPr>
          <w:rFonts w:hint="eastAsia"/>
          <w:sz w:val="24"/>
        </w:rPr>
      </w:pPr>
      <w:r w:rsidRPr="00997981">
        <w:rPr>
          <w:rFonts w:hint="eastAsia"/>
          <w:sz w:val="24"/>
        </w:rPr>
        <w:t>2</w:t>
      </w:r>
      <w:r w:rsidRPr="00997981">
        <w:rPr>
          <w:rFonts w:hint="eastAsia"/>
          <w:sz w:val="24"/>
        </w:rPr>
        <w:t>、</w:t>
      </w:r>
      <w:proofErr w:type="spellStart"/>
      <w:r w:rsidRPr="00997981">
        <w:rPr>
          <w:rFonts w:hint="eastAsia"/>
          <w:sz w:val="24"/>
        </w:rPr>
        <w:t>ByteArrayOutputStream</w:t>
      </w:r>
      <w:proofErr w:type="spellEnd"/>
      <w:r w:rsidRPr="00997981">
        <w:rPr>
          <w:rFonts w:hint="eastAsia"/>
          <w:sz w:val="24"/>
        </w:rPr>
        <w:t>类</w:t>
      </w:r>
    </w:p>
    <w:p w14:paraId="61861CA6" w14:textId="77777777" w:rsidR="00997981" w:rsidRPr="00997981" w:rsidRDefault="00997981" w:rsidP="00997981">
      <w:pPr>
        <w:rPr>
          <w:rFonts w:hint="eastAsia"/>
          <w:sz w:val="24"/>
        </w:rPr>
      </w:pPr>
      <w:r w:rsidRPr="00997981">
        <w:rPr>
          <w:rFonts w:hint="eastAsia"/>
          <w:sz w:val="24"/>
        </w:rPr>
        <w:t>3</w:t>
      </w:r>
      <w:r w:rsidRPr="00997981">
        <w:rPr>
          <w:rFonts w:hint="eastAsia"/>
          <w:sz w:val="24"/>
        </w:rPr>
        <w:t>、</w:t>
      </w:r>
      <w:proofErr w:type="spellStart"/>
      <w:r w:rsidRPr="00997981">
        <w:rPr>
          <w:rFonts w:hint="eastAsia"/>
          <w:sz w:val="24"/>
        </w:rPr>
        <w:t>PipedOutputStream</w:t>
      </w:r>
      <w:proofErr w:type="spellEnd"/>
      <w:r w:rsidRPr="00997981">
        <w:rPr>
          <w:rFonts w:hint="eastAsia"/>
          <w:sz w:val="24"/>
        </w:rPr>
        <w:t>类</w:t>
      </w:r>
    </w:p>
    <w:p w14:paraId="7105F248" w14:textId="77777777" w:rsidR="00997981" w:rsidRPr="00997981" w:rsidRDefault="00997981" w:rsidP="00997981">
      <w:pPr>
        <w:rPr>
          <w:rFonts w:hint="eastAsia"/>
          <w:sz w:val="24"/>
        </w:rPr>
      </w:pPr>
      <w:r w:rsidRPr="00997981">
        <w:rPr>
          <w:rFonts w:hint="eastAsia"/>
          <w:sz w:val="24"/>
        </w:rPr>
        <w:t>4</w:t>
      </w:r>
      <w:r w:rsidRPr="00997981">
        <w:rPr>
          <w:rFonts w:hint="eastAsia"/>
          <w:sz w:val="24"/>
        </w:rPr>
        <w:t>、</w:t>
      </w:r>
      <w:proofErr w:type="spellStart"/>
      <w:r w:rsidRPr="00997981">
        <w:rPr>
          <w:rFonts w:hint="eastAsia"/>
          <w:sz w:val="24"/>
        </w:rPr>
        <w:t>DataOutputStream</w:t>
      </w:r>
      <w:proofErr w:type="spellEnd"/>
      <w:r w:rsidRPr="00997981">
        <w:rPr>
          <w:rFonts w:hint="eastAsia"/>
          <w:sz w:val="24"/>
        </w:rPr>
        <w:t>类</w:t>
      </w:r>
    </w:p>
    <w:p w14:paraId="0C2C962A" w14:textId="11C240F0" w:rsidR="00997981" w:rsidRPr="00997981" w:rsidRDefault="00997981" w:rsidP="00997981">
      <w:pPr>
        <w:rPr>
          <w:rFonts w:hint="eastAsia"/>
          <w:sz w:val="24"/>
        </w:rPr>
      </w:pPr>
      <w:r w:rsidRPr="00997981">
        <w:rPr>
          <w:rFonts w:hint="eastAsia"/>
          <w:sz w:val="24"/>
        </w:rPr>
        <w:t>（四）对文件和目录的操作</w:t>
      </w:r>
      <w:r w:rsidR="00745DC4">
        <w:rPr>
          <w:rFonts w:hint="eastAsia"/>
          <w:sz w:val="24"/>
        </w:rPr>
        <w:t>的</w:t>
      </w:r>
      <w:proofErr w:type="gramStart"/>
      <w:r w:rsidRPr="00997981">
        <w:rPr>
          <w:rFonts w:hint="eastAsia"/>
          <w:sz w:val="24"/>
        </w:rPr>
        <w:t>个</w:t>
      </w:r>
      <w:proofErr w:type="gramEnd"/>
      <w:r w:rsidRPr="00997981">
        <w:rPr>
          <w:rFonts w:hint="eastAsia"/>
          <w:sz w:val="24"/>
        </w:rPr>
        <w:t>类</w:t>
      </w:r>
    </w:p>
    <w:p w14:paraId="25899337" w14:textId="77777777" w:rsidR="00997981" w:rsidRPr="00997981" w:rsidRDefault="00997981" w:rsidP="00997981">
      <w:pPr>
        <w:rPr>
          <w:rFonts w:hint="eastAsia"/>
          <w:sz w:val="24"/>
        </w:rPr>
      </w:pPr>
      <w:r w:rsidRPr="00997981">
        <w:rPr>
          <w:rFonts w:hint="eastAsia"/>
          <w:sz w:val="24"/>
        </w:rPr>
        <w:t>1</w:t>
      </w:r>
      <w:r w:rsidRPr="00997981">
        <w:rPr>
          <w:rFonts w:hint="eastAsia"/>
          <w:sz w:val="24"/>
        </w:rPr>
        <w:t>、</w:t>
      </w:r>
      <w:r w:rsidRPr="00997981">
        <w:rPr>
          <w:rFonts w:hint="eastAsia"/>
          <w:sz w:val="24"/>
        </w:rPr>
        <w:t>File</w:t>
      </w:r>
      <w:r w:rsidRPr="00997981">
        <w:rPr>
          <w:rFonts w:hint="eastAsia"/>
          <w:sz w:val="24"/>
        </w:rPr>
        <w:t>类</w:t>
      </w:r>
    </w:p>
    <w:p w14:paraId="29E1632C" w14:textId="2E3D57D5" w:rsidR="00997981" w:rsidRPr="00997981" w:rsidRDefault="00997981" w:rsidP="00997981">
      <w:pPr>
        <w:rPr>
          <w:rFonts w:hint="eastAsia"/>
          <w:sz w:val="24"/>
        </w:rPr>
      </w:pPr>
      <w:r w:rsidRPr="00997981">
        <w:rPr>
          <w:rFonts w:hint="eastAsia"/>
          <w:sz w:val="24"/>
        </w:rPr>
        <w:t>2</w:t>
      </w:r>
      <w:r w:rsidRPr="00997981">
        <w:rPr>
          <w:rFonts w:hint="eastAsia"/>
          <w:sz w:val="24"/>
        </w:rPr>
        <w:t>、</w:t>
      </w:r>
      <w:proofErr w:type="spellStart"/>
      <w:r w:rsidRPr="00997981">
        <w:rPr>
          <w:rFonts w:hint="eastAsia"/>
          <w:sz w:val="24"/>
        </w:rPr>
        <w:t>RandomAccessFile</w:t>
      </w:r>
      <w:proofErr w:type="spellEnd"/>
      <w:r w:rsidRPr="00997981">
        <w:rPr>
          <w:rFonts w:hint="eastAsia"/>
          <w:sz w:val="24"/>
        </w:rPr>
        <w:t>类</w:t>
      </w:r>
      <w:r w:rsidR="00745DC4">
        <w:rPr>
          <w:rFonts w:hint="eastAsia"/>
          <w:sz w:val="24"/>
        </w:rPr>
        <w:t xml:space="preserve"> </w:t>
      </w:r>
      <w:r w:rsidR="00745DC4">
        <w:rPr>
          <w:sz w:val="24"/>
        </w:rPr>
        <w:t>P282</w:t>
      </w:r>
    </w:p>
    <w:p w14:paraId="46A65FAF" w14:textId="0F877138" w:rsidR="00997981" w:rsidRPr="00997981" w:rsidRDefault="00997981" w:rsidP="00997981">
      <w:pPr>
        <w:rPr>
          <w:rFonts w:hint="eastAsia"/>
          <w:sz w:val="24"/>
        </w:rPr>
      </w:pPr>
      <w:r w:rsidRPr="00997981">
        <w:rPr>
          <w:rFonts w:hint="eastAsia"/>
          <w:sz w:val="24"/>
        </w:rPr>
        <w:t>（五）对象的序列化操作</w:t>
      </w:r>
    </w:p>
    <w:p w14:paraId="014E1284" w14:textId="77B18819" w:rsidR="000D410B" w:rsidRPr="00997981" w:rsidRDefault="00997981" w:rsidP="00997981">
      <w:pPr>
        <w:rPr>
          <w:sz w:val="24"/>
        </w:rPr>
      </w:pPr>
      <w:r w:rsidRPr="00997981">
        <w:rPr>
          <w:rFonts w:hint="eastAsia"/>
          <w:sz w:val="24"/>
        </w:rPr>
        <w:t>对象的序列化是指将实现了序列化接口（</w:t>
      </w:r>
      <w:r w:rsidRPr="00997981">
        <w:rPr>
          <w:rFonts w:hint="eastAsia"/>
          <w:sz w:val="24"/>
        </w:rPr>
        <w:t>Serializable</w:t>
      </w:r>
      <w:r w:rsidRPr="00997981">
        <w:rPr>
          <w:rFonts w:hint="eastAsia"/>
          <w:sz w:val="24"/>
        </w:rPr>
        <w:t>接口）的对象转化成字节序列进行保存或传输，而以后还能够根据该字节序列将对象完全还原。</w:t>
      </w:r>
    </w:p>
    <w:p w14:paraId="566DE933" w14:textId="025F605F" w:rsidR="0044620B" w:rsidRPr="000D410B" w:rsidRDefault="0044620B" w:rsidP="00745DC4">
      <w:pPr>
        <w:pStyle w:val="af"/>
        <w:ind w:left="420" w:firstLineChars="0" w:firstLine="0"/>
        <w:rPr>
          <w:sz w:val="24"/>
        </w:rPr>
      </w:pPr>
    </w:p>
    <w:p w14:paraId="5E9CEBD3" w14:textId="77777777" w:rsidR="000D410B" w:rsidRDefault="000D410B" w:rsidP="00863803">
      <w:pPr>
        <w:rPr>
          <w:sz w:val="24"/>
        </w:rPr>
      </w:pPr>
    </w:p>
    <w:p w14:paraId="0D338E41" w14:textId="77777777" w:rsidR="000D410B" w:rsidRDefault="000D410B" w:rsidP="00863803">
      <w:pPr>
        <w:rPr>
          <w:sz w:val="24"/>
        </w:rPr>
      </w:pPr>
    </w:p>
    <w:p w14:paraId="56748918" w14:textId="37A0636E" w:rsidR="000B657F" w:rsidRDefault="000B657F" w:rsidP="000D410B">
      <w:pPr>
        <w:pStyle w:val="af"/>
        <w:numPr>
          <w:ilvl w:val="0"/>
          <w:numId w:val="12"/>
        </w:numPr>
        <w:ind w:firstLineChars="0"/>
        <w:rPr>
          <w:b/>
          <w:bCs/>
          <w:sz w:val="24"/>
        </w:rPr>
      </w:pPr>
      <w:r w:rsidRPr="002A5B0E">
        <w:rPr>
          <w:rFonts w:hint="eastAsia"/>
          <w:b/>
          <w:bCs/>
          <w:sz w:val="24"/>
        </w:rPr>
        <w:t>创建线程语法</w:t>
      </w:r>
      <w:r w:rsidR="00DF2C3C" w:rsidRPr="002A5B0E">
        <w:rPr>
          <w:rFonts w:hint="eastAsia"/>
          <w:b/>
          <w:bCs/>
          <w:sz w:val="24"/>
        </w:rPr>
        <w:t>P295-297</w:t>
      </w:r>
    </w:p>
    <w:p w14:paraId="63167CCC" w14:textId="77777777" w:rsidR="00033A80" w:rsidRPr="00033A80" w:rsidRDefault="00033A80" w:rsidP="00033A80">
      <w:pPr>
        <w:pStyle w:val="af"/>
        <w:ind w:firstLine="482"/>
        <w:rPr>
          <w:rFonts w:hint="eastAsia"/>
          <w:b/>
          <w:bCs/>
          <w:sz w:val="24"/>
        </w:rPr>
      </w:pPr>
      <w:r w:rsidRPr="00033A80">
        <w:rPr>
          <w:rFonts w:hint="eastAsia"/>
          <w:b/>
          <w:bCs/>
          <w:sz w:val="24"/>
        </w:rPr>
        <w:t>1</w:t>
      </w:r>
      <w:r w:rsidRPr="00033A80">
        <w:rPr>
          <w:rFonts w:hint="eastAsia"/>
          <w:b/>
          <w:bCs/>
          <w:sz w:val="24"/>
        </w:rPr>
        <w:t>、通过扩展</w:t>
      </w:r>
      <w:r w:rsidRPr="00033A80">
        <w:rPr>
          <w:rFonts w:hint="eastAsia"/>
          <w:b/>
          <w:bCs/>
          <w:sz w:val="24"/>
        </w:rPr>
        <w:t>Thread</w:t>
      </w:r>
      <w:r w:rsidRPr="00033A80">
        <w:rPr>
          <w:rFonts w:hint="eastAsia"/>
          <w:b/>
          <w:bCs/>
          <w:sz w:val="24"/>
        </w:rPr>
        <w:t>类创建线程</w:t>
      </w:r>
    </w:p>
    <w:p w14:paraId="70BE96AB" w14:textId="77777777" w:rsidR="00033A80" w:rsidRPr="00033A80" w:rsidRDefault="00033A80" w:rsidP="00033A80">
      <w:pPr>
        <w:pStyle w:val="af"/>
        <w:ind w:firstLine="482"/>
        <w:rPr>
          <w:rFonts w:hint="eastAsia"/>
          <w:b/>
          <w:bCs/>
          <w:sz w:val="24"/>
        </w:rPr>
      </w:pPr>
      <w:r w:rsidRPr="00033A80">
        <w:rPr>
          <w:rFonts w:hint="eastAsia"/>
          <w:b/>
          <w:bCs/>
          <w:sz w:val="24"/>
        </w:rPr>
        <w:t>我们可以通过扩展</w:t>
      </w:r>
      <w:r w:rsidRPr="00033A80">
        <w:rPr>
          <w:rFonts w:hint="eastAsia"/>
          <w:b/>
          <w:bCs/>
          <w:sz w:val="24"/>
        </w:rPr>
        <w:t>Thread</w:t>
      </w:r>
      <w:r w:rsidRPr="00033A80">
        <w:rPr>
          <w:rFonts w:hint="eastAsia"/>
          <w:b/>
          <w:bCs/>
          <w:sz w:val="24"/>
        </w:rPr>
        <w:t>类，并覆盖</w:t>
      </w:r>
      <w:r w:rsidRPr="00033A80">
        <w:rPr>
          <w:rFonts w:hint="eastAsia"/>
          <w:b/>
          <w:bCs/>
          <w:sz w:val="24"/>
        </w:rPr>
        <w:t>Thread</w:t>
      </w:r>
      <w:r w:rsidRPr="00033A80">
        <w:rPr>
          <w:rFonts w:hint="eastAsia"/>
          <w:b/>
          <w:bCs/>
          <w:sz w:val="24"/>
        </w:rPr>
        <w:t>类中的</w:t>
      </w:r>
      <w:r w:rsidRPr="00033A80">
        <w:rPr>
          <w:rFonts w:hint="eastAsia"/>
          <w:b/>
          <w:bCs/>
          <w:sz w:val="24"/>
        </w:rPr>
        <w:t>run ( )</w:t>
      </w:r>
      <w:r w:rsidRPr="00033A80">
        <w:rPr>
          <w:rFonts w:hint="eastAsia"/>
          <w:b/>
          <w:bCs/>
          <w:sz w:val="24"/>
        </w:rPr>
        <w:t>方法来创建一个线程。其中，</w:t>
      </w:r>
      <w:r w:rsidRPr="00033A80">
        <w:rPr>
          <w:rFonts w:hint="eastAsia"/>
          <w:b/>
          <w:bCs/>
          <w:sz w:val="24"/>
        </w:rPr>
        <w:t>run( )</w:t>
      </w:r>
      <w:r w:rsidRPr="00033A80">
        <w:rPr>
          <w:rFonts w:hint="eastAsia"/>
          <w:b/>
          <w:bCs/>
          <w:sz w:val="24"/>
        </w:rPr>
        <w:t>方法中的代码就是让线程完成的工作。</w:t>
      </w:r>
    </w:p>
    <w:p w14:paraId="5AA701ED" w14:textId="77777777" w:rsidR="00033A80" w:rsidRPr="00033A80" w:rsidRDefault="00033A80" w:rsidP="00033A80">
      <w:pPr>
        <w:pStyle w:val="af"/>
        <w:ind w:firstLine="482"/>
        <w:rPr>
          <w:rFonts w:hint="eastAsia"/>
          <w:b/>
          <w:bCs/>
          <w:sz w:val="24"/>
        </w:rPr>
      </w:pPr>
      <w:r w:rsidRPr="00033A80">
        <w:rPr>
          <w:rFonts w:hint="eastAsia"/>
          <w:b/>
          <w:bCs/>
          <w:sz w:val="24"/>
        </w:rPr>
        <w:t>2</w:t>
      </w:r>
      <w:r w:rsidRPr="00033A80">
        <w:rPr>
          <w:rFonts w:hint="eastAsia"/>
          <w:b/>
          <w:bCs/>
          <w:sz w:val="24"/>
        </w:rPr>
        <w:t>、通过实现</w:t>
      </w:r>
      <w:r w:rsidRPr="00033A80">
        <w:rPr>
          <w:rFonts w:hint="eastAsia"/>
          <w:b/>
          <w:bCs/>
          <w:sz w:val="24"/>
        </w:rPr>
        <w:t>Runnable</w:t>
      </w:r>
      <w:r w:rsidRPr="00033A80">
        <w:rPr>
          <w:rFonts w:hint="eastAsia"/>
          <w:b/>
          <w:bCs/>
          <w:sz w:val="24"/>
        </w:rPr>
        <w:t>接口创建线程</w:t>
      </w:r>
    </w:p>
    <w:p w14:paraId="5401B8D6" w14:textId="77777777" w:rsidR="00033A80" w:rsidRPr="00033A80" w:rsidRDefault="00033A80" w:rsidP="00033A80">
      <w:pPr>
        <w:pStyle w:val="af"/>
        <w:ind w:firstLine="482"/>
        <w:rPr>
          <w:rFonts w:hint="eastAsia"/>
          <w:b/>
          <w:bCs/>
          <w:sz w:val="24"/>
        </w:rPr>
      </w:pPr>
      <w:r w:rsidRPr="00033A80">
        <w:rPr>
          <w:rFonts w:hint="eastAsia"/>
          <w:b/>
          <w:bCs/>
          <w:sz w:val="24"/>
        </w:rPr>
        <w:t>除了通过扩展</w:t>
      </w:r>
      <w:r w:rsidRPr="00033A80">
        <w:rPr>
          <w:rFonts w:hint="eastAsia"/>
          <w:b/>
          <w:bCs/>
          <w:sz w:val="24"/>
        </w:rPr>
        <w:t>Thread</w:t>
      </w:r>
      <w:r w:rsidRPr="00033A80">
        <w:rPr>
          <w:rFonts w:hint="eastAsia"/>
          <w:b/>
          <w:bCs/>
          <w:sz w:val="24"/>
        </w:rPr>
        <w:t>类来创建线程外，也可以通过实现</w:t>
      </w:r>
      <w:r w:rsidRPr="00033A80">
        <w:rPr>
          <w:rFonts w:hint="eastAsia"/>
          <w:b/>
          <w:bCs/>
          <w:sz w:val="24"/>
        </w:rPr>
        <w:t>Runnable</w:t>
      </w:r>
      <w:r w:rsidRPr="00033A80">
        <w:rPr>
          <w:rFonts w:hint="eastAsia"/>
          <w:b/>
          <w:bCs/>
          <w:sz w:val="24"/>
        </w:rPr>
        <w:t>接口来创建一个线程。该接口只有一个</w:t>
      </w:r>
      <w:r w:rsidRPr="00033A80">
        <w:rPr>
          <w:rFonts w:hint="eastAsia"/>
          <w:b/>
          <w:bCs/>
          <w:sz w:val="24"/>
        </w:rPr>
        <w:t>run()</w:t>
      </w:r>
      <w:r w:rsidRPr="00033A80">
        <w:rPr>
          <w:rFonts w:hint="eastAsia"/>
          <w:b/>
          <w:bCs/>
          <w:sz w:val="24"/>
        </w:rPr>
        <w:t>方法需要实现。一个</w:t>
      </w:r>
      <w:proofErr w:type="gramStart"/>
      <w:r w:rsidRPr="00033A80">
        <w:rPr>
          <w:rFonts w:hint="eastAsia"/>
          <w:b/>
          <w:bCs/>
          <w:sz w:val="24"/>
        </w:rPr>
        <w:t>类实现</w:t>
      </w:r>
      <w:proofErr w:type="gramEnd"/>
      <w:r w:rsidRPr="00033A80">
        <w:rPr>
          <w:rFonts w:hint="eastAsia"/>
          <w:b/>
          <w:bCs/>
          <w:sz w:val="24"/>
        </w:rPr>
        <w:t>Runnable</w:t>
      </w:r>
      <w:r w:rsidRPr="00033A80">
        <w:rPr>
          <w:rFonts w:hint="eastAsia"/>
          <w:b/>
          <w:bCs/>
          <w:sz w:val="24"/>
        </w:rPr>
        <w:t>接口后，如果要创建一个线程，需要先创建该类的一个实例，然后将该实例作为参数传递给</w:t>
      </w:r>
      <w:r w:rsidRPr="00033A80">
        <w:rPr>
          <w:rFonts w:hint="eastAsia"/>
          <w:b/>
          <w:bCs/>
          <w:sz w:val="24"/>
        </w:rPr>
        <w:t>Thread</w:t>
      </w:r>
      <w:r w:rsidRPr="00033A80">
        <w:rPr>
          <w:rFonts w:hint="eastAsia"/>
          <w:b/>
          <w:bCs/>
          <w:sz w:val="24"/>
        </w:rPr>
        <w:t>类的一个构造方法来创建一个</w:t>
      </w:r>
      <w:r w:rsidRPr="00033A80">
        <w:rPr>
          <w:rFonts w:hint="eastAsia"/>
          <w:b/>
          <w:bCs/>
          <w:sz w:val="24"/>
        </w:rPr>
        <w:t>Thread</w:t>
      </w:r>
      <w:r w:rsidRPr="00033A80">
        <w:rPr>
          <w:rFonts w:hint="eastAsia"/>
          <w:b/>
          <w:bCs/>
          <w:sz w:val="24"/>
        </w:rPr>
        <w:t>类实例。</w:t>
      </w:r>
    </w:p>
    <w:p w14:paraId="1F134097" w14:textId="611CDE7B" w:rsidR="00033A80" w:rsidRPr="00033A80" w:rsidRDefault="00033A80" w:rsidP="00033A80">
      <w:pPr>
        <w:pStyle w:val="af"/>
        <w:ind w:firstLineChars="0" w:firstLine="0"/>
        <w:rPr>
          <w:rFonts w:hint="eastAsia"/>
          <w:b/>
          <w:bCs/>
          <w:sz w:val="24"/>
        </w:rPr>
      </w:pPr>
      <w:r w:rsidRPr="00033A80">
        <w:rPr>
          <w:rFonts w:hint="eastAsia"/>
          <w:b/>
          <w:bCs/>
          <w:sz w:val="24"/>
        </w:rPr>
        <w:t>启动一个线程应该调用</w:t>
      </w:r>
      <w:r w:rsidRPr="00033A80">
        <w:rPr>
          <w:rFonts w:hint="eastAsia"/>
          <w:b/>
          <w:bCs/>
          <w:sz w:val="24"/>
        </w:rPr>
        <w:t>start()</w:t>
      </w:r>
      <w:r w:rsidRPr="00033A80">
        <w:rPr>
          <w:rFonts w:hint="eastAsia"/>
          <w:b/>
          <w:bCs/>
          <w:sz w:val="24"/>
        </w:rPr>
        <w:t>方法，而不是直接调用</w:t>
      </w:r>
      <w:r w:rsidRPr="00033A80">
        <w:rPr>
          <w:rFonts w:hint="eastAsia"/>
          <w:b/>
          <w:bCs/>
          <w:sz w:val="24"/>
        </w:rPr>
        <w:t>run()</w:t>
      </w:r>
      <w:r w:rsidRPr="00033A80">
        <w:rPr>
          <w:rFonts w:hint="eastAsia"/>
          <w:b/>
          <w:bCs/>
          <w:sz w:val="24"/>
        </w:rPr>
        <w:t>方法。启动</w:t>
      </w:r>
      <w:r w:rsidRPr="00033A80">
        <w:rPr>
          <w:rFonts w:hint="eastAsia"/>
          <w:b/>
          <w:bCs/>
          <w:sz w:val="24"/>
        </w:rPr>
        <w:t>start()</w:t>
      </w:r>
      <w:r w:rsidRPr="00033A80">
        <w:rPr>
          <w:rFonts w:hint="eastAsia"/>
          <w:b/>
          <w:bCs/>
          <w:sz w:val="24"/>
        </w:rPr>
        <w:t>方法后，具体该线程何时执行以及分配多长时间执行，都交由操作系统去分配，而不是由程序员来控制。</w:t>
      </w:r>
    </w:p>
    <w:p w14:paraId="293FA516" w14:textId="77777777" w:rsidR="002A5B0E" w:rsidRDefault="002A5B0E" w:rsidP="000B657F">
      <w:pPr>
        <w:rPr>
          <w:sz w:val="24"/>
        </w:rPr>
      </w:pPr>
      <w:r>
        <w:rPr>
          <w:rFonts w:hint="eastAsia"/>
          <w:sz w:val="24"/>
        </w:rPr>
        <w:t>class</w:t>
      </w:r>
      <w:r>
        <w:rPr>
          <w:sz w:val="24"/>
        </w:rPr>
        <w:t xml:space="preserve"> </w:t>
      </w:r>
      <w:proofErr w:type="spellStart"/>
      <w:r>
        <w:rPr>
          <w:sz w:val="24"/>
        </w:rPr>
        <w:t>threadTest</w:t>
      </w:r>
      <w:proofErr w:type="spellEnd"/>
      <w:r>
        <w:rPr>
          <w:sz w:val="24"/>
        </w:rPr>
        <w:t xml:space="preserve"> extends </w:t>
      </w:r>
      <w:proofErr w:type="gramStart"/>
      <w:r>
        <w:rPr>
          <w:sz w:val="24"/>
        </w:rPr>
        <w:t>Thread{</w:t>
      </w:r>
      <w:proofErr w:type="gramEnd"/>
      <w:r>
        <w:rPr>
          <w:rFonts w:hint="eastAsia"/>
          <w:sz w:val="24"/>
        </w:rPr>
        <w:t>}</w:t>
      </w:r>
    </w:p>
    <w:p w14:paraId="61B8E852" w14:textId="75DC8DFA" w:rsidR="002A5B0E" w:rsidRDefault="002A5B0E" w:rsidP="000B657F">
      <w:pPr>
        <w:rPr>
          <w:sz w:val="24"/>
        </w:rPr>
      </w:pPr>
      <w:r>
        <w:rPr>
          <w:rFonts w:hint="eastAsia"/>
          <w:sz w:val="24"/>
        </w:rPr>
        <w:t>-</w:t>
      </w:r>
      <w:r>
        <w:rPr>
          <w:sz w:val="24"/>
        </w:rPr>
        <w:t>---</w:t>
      </w:r>
      <w:proofErr w:type="gramStart"/>
      <w:r>
        <w:rPr>
          <w:sz w:val="24"/>
        </w:rPr>
        <w:t>Thread  T</w:t>
      </w:r>
      <w:proofErr w:type="gramEnd"/>
      <w:r>
        <w:rPr>
          <w:sz w:val="24"/>
        </w:rPr>
        <w:t xml:space="preserve">1 = new </w:t>
      </w:r>
      <w:proofErr w:type="spellStart"/>
      <w:r>
        <w:rPr>
          <w:sz w:val="24"/>
        </w:rPr>
        <w:t>threadTest</w:t>
      </w:r>
      <w:proofErr w:type="spellEnd"/>
      <w:r>
        <w:rPr>
          <w:sz w:val="24"/>
        </w:rPr>
        <w:t>();</w:t>
      </w:r>
    </w:p>
    <w:p w14:paraId="4A42BCC7" w14:textId="7D510338" w:rsidR="002A5B0E" w:rsidRDefault="002A5B0E" w:rsidP="000B657F">
      <w:pPr>
        <w:rPr>
          <w:sz w:val="24"/>
        </w:rPr>
      </w:pPr>
    </w:p>
    <w:p w14:paraId="27F56EE3" w14:textId="0F885EA5" w:rsidR="002A5B0E" w:rsidRDefault="002A5B0E" w:rsidP="000B657F">
      <w:pPr>
        <w:rPr>
          <w:sz w:val="24"/>
        </w:rPr>
      </w:pPr>
      <w:r>
        <w:rPr>
          <w:rFonts w:hint="eastAsia"/>
          <w:sz w:val="24"/>
        </w:rPr>
        <w:t>c</w:t>
      </w:r>
      <w:r>
        <w:rPr>
          <w:sz w:val="24"/>
        </w:rPr>
        <w:t xml:space="preserve">lass threadTest2 implements </w:t>
      </w:r>
      <w:proofErr w:type="gramStart"/>
      <w:r>
        <w:rPr>
          <w:sz w:val="24"/>
        </w:rPr>
        <w:t>Runnable{</w:t>
      </w:r>
      <w:proofErr w:type="gramEnd"/>
      <w:r>
        <w:rPr>
          <w:sz w:val="24"/>
        </w:rPr>
        <w:t>}</w:t>
      </w:r>
    </w:p>
    <w:p w14:paraId="7DA39909" w14:textId="0C3B7FF0" w:rsidR="002A5B0E" w:rsidRDefault="002A5B0E" w:rsidP="000B657F">
      <w:pPr>
        <w:rPr>
          <w:sz w:val="24"/>
        </w:rPr>
      </w:pPr>
      <w:r>
        <w:rPr>
          <w:rFonts w:hint="eastAsia"/>
          <w:sz w:val="24"/>
        </w:rPr>
        <w:t>-</w:t>
      </w:r>
      <w:r>
        <w:rPr>
          <w:sz w:val="24"/>
        </w:rPr>
        <w:t xml:space="preserve">-----Thread T2 = new </w:t>
      </w:r>
      <w:proofErr w:type="gramStart"/>
      <w:r>
        <w:rPr>
          <w:sz w:val="24"/>
        </w:rPr>
        <w:t>Thread(</w:t>
      </w:r>
      <w:proofErr w:type="gramEnd"/>
      <w:r>
        <w:rPr>
          <w:sz w:val="24"/>
        </w:rPr>
        <w:t>new threadTest2());</w:t>
      </w:r>
    </w:p>
    <w:p w14:paraId="3A15A881" w14:textId="6BEE3979" w:rsidR="002A5B0E" w:rsidRDefault="002A5B0E" w:rsidP="000B657F">
      <w:pPr>
        <w:rPr>
          <w:sz w:val="24"/>
        </w:rPr>
      </w:pPr>
    </w:p>
    <w:p w14:paraId="2D1FC447" w14:textId="77777777" w:rsidR="002A5B0E" w:rsidRDefault="002A5B0E" w:rsidP="000B657F">
      <w:pPr>
        <w:rPr>
          <w:sz w:val="24"/>
        </w:rPr>
      </w:pPr>
    </w:p>
    <w:p w14:paraId="4FBC354F" w14:textId="1C7B0D1F" w:rsidR="000B657F" w:rsidRPr="002A5B0E" w:rsidRDefault="000B657F" w:rsidP="000D410B">
      <w:pPr>
        <w:pStyle w:val="af"/>
        <w:numPr>
          <w:ilvl w:val="0"/>
          <w:numId w:val="12"/>
        </w:numPr>
        <w:spacing w:line="300" w:lineRule="auto"/>
        <w:ind w:rightChars="358" w:right="752" w:firstLineChars="0"/>
        <w:rPr>
          <w:b/>
          <w:sz w:val="24"/>
        </w:rPr>
      </w:pPr>
      <w:r w:rsidRPr="002A5B0E">
        <w:rPr>
          <w:rFonts w:hint="eastAsia"/>
          <w:b/>
          <w:sz w:val="24"/>
        </w:rPr>
        <w:t>线程的生命周期</w:t>
      </w:r>
      <w:r w:rsidR="00DF2C3C" w:rsidRPr="002A5B0E">
        <w:rPr>
          <w:rFonts w:hint="eastAsia"/>
          <w:b/>
          <w:sz w:val="24"/>
        </w:rPr>
        <w:t>P297-298</w:t>
      </w:r>
    </w:p>
    <w:p w14:paraId="37B30E24" w14:textId="05D9A158" w:rsidR="002A5B0E" w:rsidRDefault="002A5B0E" w:rsidP="002A5B0E">
      <w:pPr>
        <w:pStyle w:val="af"/>
        <w:spacing w:line="300" w:lineRule="auto"/>
        <w:ind w:left="420" w:rightChars="358" w:right="752" w:firstLineChars="0" w:firstLine="0"/>
        <w:rPr>
          <w:bCs/>
          <w:sz w:val="24"/>
        </w:rPr>
      </w:pPr>
      <w:r>
        <w:rPr>
          <w:rFonts w:hint="eastAsia"/>
          <w:bCs/>
          <w:sz w:val="24"/>
        </w:rPr>
        <w:t>新建状态、可运行状态、阻塞状态、死亡状态</w:t>
      </w:r>
    </w:p>
    <w:p w14:paraId="090F70EF" w14:textId="77777777" w:rsidR="00640C0F" w:rsidRPr="000D410B" w:rsidRDefault="00640C0F" w:rsidP="002A5B0E">
      <w:pPr>
        <w:pStyle w:val="af"/>
        <w:spacing w:line="300" w:lineRule="auto"/>
        <w:ind w:left="420" w:rightChars="358" w:right="752" w:firstLineChars="0" w:firstLine="0"/>
        <w:rPr>
          <w:bCs/>
          <w:sz w:val="24"/>
        </w:rPr>
      </w:pPr>
    </w:p>
    <w:p w14:paraId="1F9F4A82" w14:textId="77777777" w:rsidR="00640C0F" w:rsidRPr="002A5B0E" w:rsidRDefault="00640C0F" w:rsidP="00640C0F">
      <w:pPr>
        <w:pStyle w:val="af"/>
        <w:numPr>
          <w:ilvl w:val="0"/>
          <w:numId w:val="12"/>
        </w:numPr>
        <w:ind w:firstLineChars="0"/>
        <w:rPr>
          <w:b/>
          <w:bCs/>
          <w:sz w:val="24"/>
        </w:rPr>
      </w:pPr>
      <w:r w:rsidRPr="002A5B0E">
        <w:rPr>
          <w:rFonts w:hint="eastAsia"/>
          <w:b/>
          <w:bCs/>
          <w:sz w:val="24"/>
        </w:rPr>
        <w:t>多线程同步基本语法</w:t>
      </w:r>
      <w:r w:rsidRPr="002A5B0E">
        <w:rPr>
          <w:b/>
          <w:bCs/>
          <w:sz w:val="24"/>
        </w:rPr>
        <w:t>P301  synchronized</w:t>
      </w:r>
      <w:r w:rsidRPr="002A5B0E">
        <w:rPr>
          <w:rFonts w:hint="eastAsia"/>
          <w:b/>
          <w:bCs/>
          <w:sz w:val="24"/>
        </w:rPr>
        <w:t>（同步）</w:t>
      </w:r>
      <w:r w:rsidRPr="002A5B0E">
        <w:rPr>
          <w:b/>
          <w:bCs/>
          <w:sz w:val="24"/>
        </w:rPr>
        <w:t xml:space="preserve"> </w:t>
      </w:r>
      <w:r w:rsidRPr="002A5B0E">
        <w:rPr>
          <w:rFonts w:hint="eastAsia"/>
          <w:b/>
          <w:bCs/>
          <w:sz w:val="24"/>
        </w:rPr>
        <w:t>与</w:t>
      </w:r>
      <w:r w:rsidRPr="002A5B0E">
        <w:rPr>
          <w:rFonts w:hint="eastAsia"/>
          <w:b/>
          <w:bCs/>
          <w:sz w:val="24"/>
        </w:rPr>
        <w:t>n</w:t>
      </w:r>
      <w:r w:rsidRPr="002A5B0E">
        <w:rPr>
          <w:b/>
          <w:bCs/>
          <w:sz w:val="24"/>
        </w:rPr>
        <w:t>otify</w:t>
      </w:r>
      <w:r w:rsidRPr="002A5B0E">
        <w:rPr>
          <w:rFonts w:hint="eastAsia"/>
          <w:b/>
          <w:bCs/>
          <w:sz w:val="24"/>
        </w:rPr>
        <w:t>（唤醒下一个线程可进入临界区）</w:t>
      </w:r>
    </w:p>
    <w:p w14:paraId="3CFA1426" w14:textId="77777777" w:rsidR="00640C0F" w:rsidRPr="002A5B0E" w:rsidRDefault="00640C0F" w:rsidP="00640C0F">
      <w:pPr>
        <w:rPr>
          <w:sz w:val="24"/>
        </w:rPr>
      </w:pPr>
      <w:r>
        <w:rPr>
          <w:rFonts w:hint="eastAsia"/>
          <w:sz w:val="24"/>
        </w:rPr>
        <w:lastRenderedPageBreak/>
        <w:t>例如：</w:t>
      </w:r>
      <w:r>
        <w:rPr>
          <w:rFonts w:hint="eastAsia"/>
          <w:sz w:val="24"/>
        </w:rPr>
        <w:t>s</w:t>
      </w:r>
      <w:r>
        <w:rPr>
          <w:sz w:val="24"/>
        </w:rPr>
        <w:t xml:space="preserve">ynchronized void </w:t>
      </w:r>
      <w:proofErr w:type="gramStart"/>
      <w:r>
        <w:rPr>
          <w:sz w:val="24"/>
        </w:rPr>
        <w:t>booking(</w:t>
      </w:r>
      <w:proofErr w:type="gramEnd"/>
      <w:r>
        <w:rPr>
          <w:sz w:val="24"/>
        </w:rPr>
        <w:t>int num){}</w:t>
      </w:r>
    </w:p>
    <w:p w14:paraId="665D3518" w14:textId="77777777" w:rsidR="000D410B" w:rsidRPr="00640C0F" w:rsidRDefault="000D410B" w:rsidP="000B657F">
      <w:pPr>
        <w:spacing w:line="300" w:lineRule="auto"/>
        <w:ind w:rightChars="358" w:right="752"/>
        <w:rPr>
          <w:bCs/>
          <w:sz w:val="24"/>
        </w:rPr>
      </w:pPr>
    </w:p>
    <w:p w14:paraId="0255FE81" w14:textId="20CAC864" w:rsidR="00DF2C3C" w:rsidRPr="000D410B" w:rsidRDefault="00863803" w:rsidP="000D410B">
      <w:pPr>
        <w:pStyle w:val="af"/>
        <w:numPr>
          <w:ilvl w:val="0"/>
          <w:numId w:val="12"/>
        </w:numPr>
        <w:ind w:firstLineChars="0"/>
        <w:rPr>
          <w:sz w:val="24"/>
        </w:rPr>
      </w:pPr>
      <w:r w:rsidRPr="000D410B">
        <w:rPr>
          <w:rFonts w:hint="eastAsia"/>
          <w:sz w:val="24"/>
        </w:rPr>
        <w:t>Socket</w:t>
      </w:r>
      <w:r w:rsidRPr="000D410B">
        <w:rPr>
          <w:rFonts w:hint="eastAsia"/>
          <w:sz w:val="24"/>
        </w:rPr>
        <w:t>编程基本语法</w:t>
      </w:r>
      <w:r w:rsidR="00DF2C3C" w:rsidRPr="000D410B">
        <w:rPr>
          <w:rFonts w:hint="eastAsia"/>
          <w:sz w:val="24"/>
        </w:rPr>
        <w:t>P3</w:t>
      </w:r>
      <w:r w:rsidR="00DF2C3C" w:rsidRPr="000D410B">
        <w:rPr>
          <w:sz w:val="24"/>
        </w:rPr>
        <w:t>10</w:t>
      </w:r>
      <w:r w:rsidR="00DF2C3C" w:rsidRPr="000D410B">
        <w:rPr>
          <w:rFonts w:hint="eastAsia"/>
          <w:sz w:val="24"/>
        </w:rPr>
        <w:t>了解</w:t>
      </w:r>
    </w:p>
    <w:p w14:paraId="1E7662AC" w14:textId="77777777" w:rsidR="000D410B" w:rsidRDefault="000D410B" w:rsidP="00863803">
      <w:pPr>
        <w:rPr>
          <w:sz w:val="24"/>
        </w:rPr>
      </w:pPr>
    </w:p>
    <w:p w14:paraId="3811566F" w14:textId="3EB418C2" w:rsidR="0044620B" w:rsidRPr="000D410B" w:rsidRDefault="0044620B" w:rsidP="000D410B">
      <w:pPr>
        <w:pStyle w:val="af"/>
        <w:numPr>
          <w:ilvl w:val="0"/>
          <w:numId w:val="12"/>
        </w:numPr>
        <w:ind w:firstLineChars="0"/>
        <w:rPr>
          <w:sz w:val="24"/>
        </w:rPr>
      </w:pPr>
      <w:r w:rsidRPr="000D410B">
        <w:rPr>
          <w:rFonts w:hint="eastAsia"/>
          <w:sz w:val="24"/>
        </w:rPr>
        <w:t>UDP</w:t>
      </w:r>
      <w:r w:rsidRPr="000D410B">
        <w:rPr>
          <w:rFonts w:hint="eastAsia"/>
          <w:sz w:val="24"/>
        </w:rPr>
        <w:t>通信基本语法</w:t>
      </w:r>
      <w:r w:rsidR="00DF2C3C" w:rsidRPr="000D410B">
        <w:rPr>
          <w:rFonts w:hint="eastAsia"/>
          <w:sz w:val="24"/>
        </w:rPr>
        <w:t>P</w:t>
      </w:r>
      <w:r w:rsidR="00DF2C3C" w:rsidRPr="000D410B">
        <w:rPr>
          <w:sz w:val="24"/>
        </w:rPr>
        <w:t>317</w:t>
      </w:r>
      <w:r w:rsidR="00DF2C3C" w:rsidRPr="000D410B">
        <w:rPr>
          <w:rFonts w:hint="eastAsia"/>
          <w:sz w:val="24"/>
        </w:rPr>
        <w:t>了解</w:t>
      </w:r>
    </w:p>
    <w:p w14:paraId="1E268DC4" w14:textId="77777777" w:rsidR="000D410B" w:rsidRDefault="000D410B" w:rsidP="00863803">
      <w:pPr>
        <w:rPr>
          <w:sz w:val="24"/>
        </w:rPr>
      </w:pPr>
    </w:p>
    <w:p w14:paraId="0C2DA351" w14:textId="773045DD" w:rsidR="00863803" w:rsidRDefault="00863803" w:rsidP="00863803">
      <w:pPr>
        <w:ind w:rightChars="358" w:right="752"/>
        <w:rPr>
          <w:bCs/>
          <w:sz w:val="24"/>
        </w:rPr>
      </w:pPr>
    </w:p>
    <w:p w14:paraId="11F52B5F" w14:textId="058D8733" w:rsidR="00235478" w:rsidRDefault="00235478" w:rsidP="00863803">
      <w:pPr>
        <w:ind w:rightChars="358" w:right="752"/>
        <w:rPr>
          <w:bCs/>
          <w:sz w:val="24"/>
        </w:rPr>
      </w:pPr>
    </w:p>
    <w:p w14:paraId="21885F09" w14:textId="07B295E5" w:rsidR="00235478" w:rsidRDefault="00235478" w:rsidP="00863803">
      <w:pPr>
        <w:ind w:rightChars="358" w:right="752"/>
        <w:rPr>
          <w:bCs/>
          <w:sz w:val="24"/>
        </w:rPr>
      </w:pPr>
    </w:p>
    <w:p w14:paraId="4DDF0D60" w14:textId="277ECD59" w:rsidR="00B0177B" w:rsidRDefault="00B0177B" w:rsidP="00863803">
      <w:pPr>
        <w:ind w:rightChars="358" w:right="752"/>
        <w:rPr>
          <w:bCs/>
          <w:sz w:val="24"/>
        </w:rPr>
      </w:pPr>
    </w:p>
    <w:p w14:paraId="46989C22" w14:textId="77777777" w:rsidR="00C40CBF" w:rsidRDefault="00C40CBF" w:rsidP="00863803">
      <w:pPr>
        <w:ind w:rightChars="358" w:right="752"/>
        <w:rPr>
          <w:bCs/>
          <w:sz w:val="24"/>
        </w:rPr>
      </w:pPr>
    </w:p>
    <w:p w14:paraId="48F1F651" w14:textId="77777777" w:rsidR="00112FCF" w:rsidRPr="007468E2" w:rsidRDefault="00112FCF" w:rsidP="00112FCF">
      <w:pPr>
        <w:ind w:rightChars="358" w:right="752"/>
        <w:rPr>
          <w:b/>
          <w:bCs/>
          <w:color w:val="FF0000"/>
          <w:sz w:val="28"/>
        </w:rPr>
      </w:pPr>
      <w:r>
        <w:rPr>
          <w:rFonts w:hint="eastAsia"/>
          <w:b/>
          <w:bCs/>
          <w:color w:val="FF0000"/>
          <w:sz w:val="28"/>
        </w:rPr>
        <w:t>闭卷</w:t>
      </w:r>
      <w:r w:rsidRPr="007468E2">
        <w:rPr>
          <w:rFonts w:hint="eastAsia"/>
          <w:b/>
          <w:bCs/>
          <w:color w:val="FF0000"/>
          <w:sz w:val="28"/>
        </w:rPr>
        <w:t>笔试，</w:t>
      </w:r>
      <w:proofErr w:type="gramStart"/>
      <w:r w:rsidRPr="007468E2">
        <w:rPr>
          <w:rFonts w:hint="eastAsia"/>
          <w:b/>
          <w:bCs/>
          <w:color w:val="FF0000"/>
          <w:sz w:val="28"/>
        </w:rPr>
        <w:t>编程题不记得</w:t>
      </w:r>
      <w:proofErr w:type="gramEnd"/>
      <w:r w:rsidRPr="007468E2">
        <w:rPr>
          <w:rFonts w:hint="eastAsia"/>
          <w:b/>
          <w:bCs/>
          <w:color w:val="FF0000"/>
          <w:sz w:val="28"/>
        </w:rPr>
        <w:t>的方法，可以写中文伪码。</w:t>
      </w:r>
    </w:p>
    <w:p w14:paraId="01110980" w14:textId="77777777" w:rsidR="0040432D" w:rsidRPr="00112FCF" w:rsidRDefault="0040432D" w:rsidP="00863803">
      <w:pPr>
        <w:ind w:rightChars="358" w:right="752"/>
        <w:rPr>
          <w:bCs/>
          <w:sz w:val="24"/>
        </w:rPr>
      </w:pPr>
    </w:p>
    <w:p w14:paraId="05A61D04" w14:textId="77777777" w:rsidR="00863803" w:rsidRPr="00A424A7" w:rsidRDefault="00863803" w:rsidP="00863803">
      <w:pPr>
        <w:autoSpaceDN w:val="0"/>
        <w:spacing w:line="360" w:lineRule="auto"/>
        <w:rPr>
          <w:sz w:val="28"/>
          <w:szCs w:val="28"/>
        </w:rPr>
      </w:pPr>
      <w:proofErr w:type="gramStart"/>
      <w:r w:rsidRPr="00A424A7">
        <w:rPr>
          <w:sz w:val="28"/>
          <w:szCs w:val="28"/>
        </w:rPr>
        <w:t>一</w:t>
      </w:r>
      <w:proofErr w:type="gramEnd"/>
      <w:r w:rsidRPr="00A424A7">
        <w:rPr>
          <w:sz w:val="28"/>
          <w:szCs w:val="28"/>
        </w:rPr>
        <w:t>．选择题，共</w:t>
      </w:r>
      <w:r w:rsidRPr="00A424A7">
        <w:rPr>
          <w:sz w:val="28"/>
          <w:szCs w:val="28"/>
        </w:rPr>
        <w:t>15</w:t>
      </w:r>
      <w:r w:rsidRPr="00A424A7">
        <w:rPr>
          <w:sz w:val="28"/>
          <w:szCs w:val="28"/>
        </w:rPr>
        <w:t>题</w:t>
      </w:r>
      <w:r w:rsidRPr="00A424A7">
        <w:rPr>
          <w:sz w:val="28"/>
          <w:szCs w:val="28"/>
        </w:rPr>
        <w:t xml:space="preserve"> </w:t>
      </w:r>
      <w:r w:rsidRPr="00A424A7">
        <w:rPr>
          <w:sz w:val="28"/>
          <w:szCs w:val="28"/>
        </w:rPr>
        <w:t>（共计</w:t>
      </w:r>
      <w:r w:rsidRPr="00A424A7">
        <w:rPr>
          <w:sz w:val="28"/>
          <w:szCs w:val="28"/>
        </w:rPr>
        <w:t>30</w:t>
      </w:r>
      <w:r w:rsidRPr="00A424A7">
        <w:rPr>
          <w:sz w:val="28"/>
          <w:szCs w:val="28"/>
        </w:rPr>
        <w:t>分，每题</w:t>
      </w:r>
      <w:r w:rsidRPr="00A424A7">
        <w:rPr>
          <w:sz w:val="28"/>
          <w:szCs w:val="28"/>
        </w:rPr>
        <w:t>2</w:t>
      </w:r>
      <w:r w:rsidRPr="00A424A7">
        <w:rPr>
          <w:sz w:val="28"/>
          <w:szCs w:val="28"/>
        </w:rPr>
        <w:t>分）</w:t>
      </w:r>
    </w:p>
    <w:p w14:paraId="50B3C7B1" w14:textId="77777777" w:rsidR="00BB4E98" w:rsidRDefault="00BB4E98" w:rsidP="00BB4E98">
      <w:pPr>
        <w:rPr>
          <w:sz w:val="28"/>
          <w:szCs w:val="28"/>
        </w:rPr>
      </w:pPr>
      <w:r w:rsidRPr="00A424A7">
        <w:rPr>
          <w:sz w:val="28"/>
          <w:szCs w:val="28"/>
        </w:rPr>
        <w:t>二、判断题，共</w:t>
      </w:r>
      <w:r>
        <w:rPr>
          <w:sz w:val="28"/>
          <w:szCs w:val="28"/>
        </w:rPr>
        <w:t>5</w:t>
      </w:r>
      <w:r w:rsidRPr="00A424A7">
        <w:rPr>
          <w:sz w:val="28"/>
          <w:szCs w:val="28"/>
        </w:rPr>
        <w:t>题</w:t>
      </w:r>
      <w:r w:rsidRPr="00A424A7">
        <w:rPr>
          <w:sz w:val="28"/>
          <w:szCs w:val="28"/>
        </w:rPr>
        <w:t xml:space="preserve"> </w:t>
      </w:r>
      <w:r w:rsidRPr="00A424A7">
        <w:rPr>
          <w:sz w:val="28"/>
          <w:szCs w:val="28"/>
        </w:rPr>
        <w:t>（共计</w:t>
      </w:r>
      <w:r>
        <w:rPr>
          <w:sz w:val="28"/>
          <w:szCs w:val="28"/>
        </w:rPr>
        <w:t>10</w:t>
      </w:r>
      <w:r w:rsidRPr="00A424A7">
        <w:rPr>
          <w:sz w:val="28"/>
          <w:szCs w:val="28"/>
        </w:rPr>
        <w:t>分，每题</w:t>
      </w:r>
      <w:r>
        <w:rPr>
          <w:sz w:val="28"/>
          <w:szCs w:val="28"/>
        </w:rPr>
        <w:t>2</w:t>
      </w:r>
      <w:r w:rsidRPr="00A424A7">
        <w:rPr>
          <w:sz w:val="28"/>
          <w:szCs w:val="28"/>
        </w:rPr>
        <w:t>分）</w:t>
      </w:r>
    </w:p>
    <w:p w14:paraId="6400B1B1" w14:textId="306C2AA3" w:rsidR="00863803" w:rsidRPr="00640C0F" w:rsidRDefault="00BB4E98" w:rsidP="00640C0F">
      <w:pPr>
        <w:spacing w:line="300" w:lineRule="auto"/>
        <w:ind w:rightChars="358" w:right="752"/>
        <w:rPr>
          <w:bCs/>
          <w:sz w:val="28"/>
          <w:szCs w:val="28"/>
        </w:rPr>
      </w:pPr>
      <w:r w:rsidRPr="00A424A7">
        <w:rPr>
          <w:bCs/>
          <w:sz w:val="28"/>
          <w:szCs w:val="28"/>
        </w:rPr>
        <w:t>三、填空题</w:t>
      </w:r>
      <w:r w:rsidRPr="00A424A7">
        <w:rPr>
          <w:bCs/>
          <w:sz w:val="28"/>
          <w:szCs w:val="28"/>
        </w:rPr>
        <w:t xml:space="preserve">, </w:t>
      </w:r>
      <w:r w:rsidRPr="00A424A7">
        <w:rPr>
          <w:bCs/>
          <w:sz w:val="28"/>
          <w:szCs w:val="28"/>
        </w:rPr>
        <w:t>共</w:t>
      </w:r>
      <w:r>
        <w:rPr>
          <w:bCs/>
          <w:sz w:val="28"/>
          <w:szCs w:val="28"/>
        </w:rPr>
        <w:t>5</w:t>
      </w:r>
      <w:r w:rsidRPr="00A424A7">
        <w:rPr>
          <w:bCs/>
          <w:sz w:val="28"/>
          <w:szCs w:val="28"/>
        </w:rPr>
        <w:t>题</w:t>
      </w:r>
      <w:r w:rsidRPr="00A424A7">
        <w:rPr>
          <w:bCs/>
          <w:sz w:val="28"/>
          <w:szCs w:val="28"/>
        </w:rPr>
        <w:t xml:space="preserve"> </w:t>
      </w:r>
      <w:r w:rsidRPr="00A424A7">
        <w:rPr>
          <w:bCs/>
          <w:sz w:val="28"/>
          <w:szCs w:val="28"/>
        </w:rPr>
        <w:t>（共计</w:t>
      </w:r>
      <w:r w:rsidRPr="00A424A7">
        <w:rPr>
          <w:bCs/>
          <w:sz w:val="28"/>
          <w:szCs w:val="28"/>
        </w:rPr>
        <w:t>20</w:t>
      </w:r>
      <w:r w:rsidRPr="00A424A7">
        <w:rPr>
          <w:bCs/>
          <w:sz w:val="28"/>
          <w:szCs w:val="28"/>
        </w:rPr>
        <w:t>分，每</w:t>
      </w:r>
      <w:r>
        <w:rPr>
          <w:rFonts w:hint="eastAsia"/>
          <w:bCs/>
          <w:sz w:val="28"/>
          <w:szCs w:val="28"/>
        </w:rPr>
        <w:t>题</w:t>
      </w:r>
      <w:r>
        <w:rPr>
          <w:bCs/>
          <w:sz w:val="28"/>
          <w:szCs w:val="28"/>
        </w:rPr>
        <w:t>4</w:t>
      </w:r>
      <w:r w:rsidRPr="00A424A7">
        <w:rPr>
          <w:bCs/>
          <w:sz w:val="28"/>
          <w:szCs w:val="28"/>
        </w:rPr>
        <w:t>分）</w:t>
      </w:r>
    </w:p>
    <w:p w14:paraId="2550AC8D" w14:textId="536EDFD7" w:rsidR="00245C60" w:rsidRPr="00640C0F" w:rsidRDefault="00863803" w:rsidP="00DF2C3C">
      <w:pPr>
        <w:numPr>
          <w:ilvl w:val="0"/>
          <w:numId w:val="11"/>
        </w:numPr>
        <w:ind w:rightChars="358" w:right="752"/>
        <w:rPr>
          <w:bCs/>
          <w:sz w:val="24"/>
        </w:rPr>
      </w:pPr>
      <w:r w:rsidRPr="00DF2C3C">
        <w:rPr>
          <w:bCs/>
          <w:sz w:val="28"/>
          <w:szCs w:val="28"/>
        </w:rPr>
        <w:t>读程序</w:t>
      </w:r>
      <w:proofErr w:type="gramStart"/>
      <w:r w:rsidRPr="00DF2C3C">
        <w:rPr>
          <w:bCs/>
          <w:sz w:val="28"/>
          <w:szCs w:val="28"/>
        </w:rPr>
        <w:t>写结果</w:t>
      </w:r>
      <w:proofErr w:type="gramEnd"/>
      <w:r w:rsidRPr="00DF2C3C">
        <w:rPr>
          <w:bCs/>
          <w:sz w:val="28"/>
          <w:szCs w:val="28"/>
        </w:rPr>
        <w:t xml:space="preserve">, </w:t>
      </w:r>
      <w:r w:rsidRPr="00DF2C3C">
        <w:rPr>
          <w:bCs/>
          <w:sz w:val="28"/>
          <w:szCs w:val="28"/>
        </w:rPr>
        <w:t>共</w:t>
      </w:r>
      <w:r w:rsidRPr="00DF2C3C">
        <w:rPr>
          <w:bCs/>
          <w:sz w:val="28"/>
          <w:szCs w:val="28"/>
        </w:rPr>
        <w:t>2</w:t>
      </w:r>
      <w:r w:rsidRPr="00DF2C3C">
        <w:rPr>
          <w:bCs/>
          <w:sz w:val="28"/>
          <w:szCs w:val="28"/>
        </w:rPr>
        <w:t>题（共计</w:t>
      </w:r>
      <w:r w:rsidRPr="00DF2C3C">
        <w:rPr>
          <w:bCs/>
          <w:sz w:val="28"/>
          <w:szCs w:val="28"/>
        </w:rPr>
        <w:t>10</w:t>
      </w:r>
      <w:r w:rsidRPr="00DF2C3C">
        <w:rPr>
          <w:bCs/>
          <w:sz w:val="28"/>
          <w:szCs w:val="28"/>
        </w:rPr>
        <w:t>分，每题</w:t>
      </w:r>
      <w:r w:rsidRPr="00DF2C3C">
        <w:rPr>
          <w:bCs/>
          <w:sz w:val="28"/>
          <w:szCs w:val="28"/>
        </w:rPr>
        <w:t>5</w:t>
      </w:r>
      <w:r w:rsidRPr="00DF2C3C">
        <w:rPr>
          <w:bCs/>
          <w:sz w:val="28"/>
          <w:szCs w:val="28"/>
        </w:rPr>
        <w:t>分）</w:t>
      </w:r>
    </w:p>
    <w:p w14:paraId="22F874E4" w14:textId="77777777" w:rsidR="00863803" w:rsidRPr="00321DB1" w:rsidRDefault="00863803" w:rsidP="00863803">
      <w:pPr>
        <w:rPr>
          <w:sz w:val="28"/>
          <w:szCs w:val="28"/>
        </w:rPr>
      </w:pPr>
      <w:bookmarkStart w:id="1" w:name="_Hlk531080091"/>
      <w:r>
        <w:rPr>
          <w:rFonts w:hint="eastAsia"/>
          <w:sz w:val="28"/>
          <w:szCs w:val="28"/>
        </w:rPr>
        <w:t>五</w:t>
      </w:r>
      <w:r w:rsidRPr="007801C0">
        <w:rPr>
          <w:sz w:val="28"/>
          <w:szCs w:val="28"/>
        </w:rPr>
        <w:t>、读程序填写正确语句</w:t>
      </w:r>
      <w:r w:rsidRPr="007801C0">
        <w:rPr>
          <w:sz w:val="28"/>
          <w:szCs w:val="28"/>
        </w:rPr>
        <w:t>(</w:t>
      </w:r>
      <w:r w:rsidRPr="007801C0">
        <w:rPr>
          <w:sz w:val="28"/>
          <w:szCs w:val="28"/>
        </w:rPr>
        <w:t>共</w:t>
      </w:r>
      <w:r w:rsidRPr="007801C0">
        <w:rPr>
          <w:sz w:val="28"/>
          <w:szCs w:val="28"/>
        </w:rPr>
        <w:t>2</w:t>
      </w:r>
      <w:r w:rsidRPr="007801C0">
        <w:rPr>
          <w:sz w:val="28"/>
          <w:szCs w:val="28"/>
        </w:rPr>
        <w:t>题，共</w:t>
      </w:r>
      <w:r w:rsidR="00502458">
        <w:rPr>
          <w:sz w:val="28"/>
          <w:szCs w:val="28"/>
        </w:rPr>
        <w:t>1</w:t>
      </w:r>
      <w:r w:rsidRPr="007801C0">
        <w:rPr>
          <w:sz w:val="28"/>
          <w:szCs w:val="28"/>
        </w:rPr>
        <w:t>0</w:t>
      </w:r>
      <w:r w:rsidRPr="007801C0">
        <w:rPr>
          <w:sz w:val="28"/>
          <w:szCs w:val="28"/>
        </w:rPr>
        <w:t>分</w:t>
      </w:r>
      <w:r w:rsidRPr="007801C0">
        <w:rPr>
          <w:sz w:val="28"/>
          <w:szCs w:val="28"/>
        </w:rPr>
        <w:t>)</w:t>
      </w:r>
    </w:p>
    <w:p w14:paraId="30A9163C" w14:textId="1952A946" w:rsidR="00863803" w:rsidRDefault="00863803" w:rsidP="00863803">
      <w:pPr>
        <w:rPr>
          <w:b/>
          <w:sz w:val="24"/>
        </w:rPr>
      </w:pPr>
      <w:r w:rsidRPr="00DF2C3C">
        <w:rPr>
          <w:b/>
          <w:sz w:val="24"/>
        </w:rPr>
        <w:t>1.</w:t>
      </w:r>
      <w:r w:rsidR="009A4E8E" w:rsidRPr="00DF2C3C">
        <w:rPr>
          <w:b/>
          <w:sz w:val="24"/>
        </w:rPr>
        <w:t xml:space="preserve"> </w:t>
      </w:r>
      <w:r w:rsidRPr="00DF2C3C">
        <w:rPr>
          <w:b/>
          <w:sz w:val="24"/>
        </w:rPr>
        <w:t>Java</w:t>
      </w:r>
      <w:r w:rsidRPr="00DF2C3C">
        <w:rPr>
          <w:rFonts w:hint="eastAsia"/>
          <w:b/>
          <w:sz w:val="24"/>
        </w:rPr>
        <w:t xml:space="preserve"> </w:t>
      </w:r>
      <w:r w:rsidRPr="00DF2C3C">
        <w:rPr>
          <w:b/>
          <w:sz w:val="24"/>
        </w:rPr>
        <w:t>GUI</w:t>
      </w:r>
      <w:r w:rsidRPr="00DF2C3C">
        <w:rPr>
          <w:rFonts w:hint="eastAsia"/>
          <w:b/>
          <w:sz w:val="24"/>
        </w:rPr>
        <w:t>事件处理</w:t>
      </w:r>
      <w:r w:rsidRPr="00DF2C3C">
        <w:rPr>
          <w:b/>
          <w:sz w:val="24"/>
        </w:rPr>
        <w:t>程序</w:t>
      </w:r>
      <w:r w:rsidRPr="00DF2C3C">
        <w:rPr>
          <w:rFonts w:hint="eastAsia"/>
          <w:b/>
          <w:sz w:val="24"/>
        </w:rPr>
        <w:t>。</w:t>
      </w:r>
    </w:p>
    <w:p w14:paraId="133491F0" w14:textId="62CF5DCE" w:rsidR="00D80EB3" w:rsidRDefault="00D80EB3" w:rsidP="00863803">
      <w:pPr>
        <w:rPr>
          <w:b/>
          <w:sz w:val="24"/>
        </w:rPr>
      </w:pPr>
    </w:p>
    <w:p w14:paraId="484E9BD3" w14:textId="77777777" w:rsidR="00D80EB3" w:rsidRPr="00D80EB3" w:rsidRDefault="00D80EB3" w:rsidP="00863803">
      <w:pPr>
        <w:rPr>
          <w:b/>
          <w:sz w:val="24"/>
        </w:rPr>
      </w:pPr>
    </w:p>
    <w:p w14:paraId="61C6D99B" w14:textId="35CBEDFC" w:rsidR="00863803" w:rsidRDefault="00863803" w:rsidP="00863803">
      <w:pPr>
        <w:rPr>
          <w:b/>
          <w:sz w:val="24"/>
        </w:rPr>
      </w:pPr>
      <w:r w:rsidRPr="00DF2C3C">
        <w:rPr>
          <w:rFonts w:hint="eastAsia"/>
          <w:b/>
          <w:sz w:val="24"/>
        </w:rPr>
        <w:t>2</w:t>
      </w:r>
      <w:r w:rsidRPr="00DF2C3C">
        <w:rPr>
          <w:b/>
          <w:sz w:val="24"/>
        </w:rPr>
        <w:t xml:space="preserve">. </w:t>
      </w:r>
      <w:proofErr w:type="spellStart"/>
      <w:r w:rsidRPr="00DF2C3C">
        <w:rPr>
          <w:b/>
          <w:sz w:val="24"/>
        </w:rPr>
        <w:t>StringTokenizer</w:t>
      </w:r>
      <w:proofErr w:type="spellEnd"/>
      <w:r w:rsidRPr="00DF2C3C">
        <w:rPr>
          <w:rFonts w:hint="eastAsia"/>
          <w:b/>
          <w:sz w:val="24"/>
        </w:rPr>
        <w:t>。</w:t>
      </w:r>
      <w:r w:rsidR="00B54C72">
        <w:rPr>
          <w:rFonts w:hint="eastAsia"/>
          <w:b/>
          <w:sz w:val="24"/>
        </w:rPr>
        <w:t>(</w:t>
      </w:r>
      <w:r w:rsidR="00B54C72">
        <w:rPr>
          <w:rFonts w:hint="eastAsia"/>
          <w:b/>
          <w:sz w:val="24"/>
        </w:rPr>
        <w:t>字符串标记</w:t>
      </w:r>
      <w:r w:rsidR="00B54C72">
        <w:rPr>
          <w:b/>
          <w:sz w:val="24"/>
        </w:rPr>
        <w:t>)</w:t>
      </w:r>
    </w:p>
    <w:p w14:paraId="5FE7D40D" w14:textId="5785EFF3" w:rsidR="00804C5F" w:rsidRDefault="00804C5F" w:rsidP="00863803">
      <w:pPr>
        <w:rPr>
          <w:bCs/>
          <w:sz w:val="24"/>
        </w:rPr>
      </w:pPr>
      <w:r>
        <w:rPr>
          <w:rFonts w:hint="eastAsia"/>
          <w:bCs/>
          <w:sz w:val="24"/>
        </w:rPr>
        <w:t>（</w:t>
      </w:r>
      <w:r>
        <w:rPr>
          <w:rFonts w:hint="eastAsia"/>
          <w:bCs/>
          <w:sz w:val="24"/>
        </w:rPr>
        <w:t>1</w:t>
      </w:r>
      <w:r>
        <w:rPr>
          <w:rFonts w:hint="eastAsia"/>
          <w:bCs/>
          <w:sz w:val="24"/>
        </w:rPr>
        <w:t>）字符串类有：</w:t>
      </w:r>
      <w:r>
        <w:rPr>
          <w:rFonts w:hint="eastAsia"/>
          <w:bCs/>
          <w:sz w:val="24"/>
        </w:rPr>
        <w:t>Stri</w:t>
      </w:r>
      <w:r>
        <w:rPr>
          <w:bCs/>
          <w:sz w:val="24"/>
        </w:rPr>
        <w:t>ng</w:t>
      </w:r>
      <w:r>
        <w:rPr>
          <w:rFonts w:hint="eastAsia"/>
          <w:bCs/>
          <w:sz w:val="24"/>
        </w:rPr>
        <w:t>、</w:t>
      </w:r>
      <w:proofErr w:type="spellStart"/>
      <w:r>
        <w:rPr>
          <w:rFonts w:hint="eastAsia"/>
          <w:bCs/>
          <w:sz w:val="24"/>
        </w:rPr>
        <w:t>S</w:t>
      </w:r>
      <w:r>
        <w:rPr>
          <w:bCs/>
          <w:sz w:val="24"/>
        </w:rPr>
        <w:t>tringBuffer</w:t>
      </w:r>
      <w:proofErr w:type="spellEnd"/>
      <w:r>
        <w:rPr>
          <w:bCs/>
          <w:sz w:val="24"/>
        </w:rPr>
        <w:t xml:space="preserve"> </w:t>
      </w:r>
      <w:r>
        <w:rPr>
          <w:rFonts w:hint="eastAsia"/>
          <w:bCs/>
          <w:sz w:val="24"/>
        </w:rPr>
        <w:t>和</w:t>
      </w:r>
      <w:proofErr w:type="spellStart"/>
      <w:r>
        <w:rPr>
          <w:bCs/>
          <w:sz w:val="24"/>
        </w:rPr>
        <w:t>StringTokenizer</w:t>
      </w:r>
      <w:proofErr w:type="spellEnd"/>
      <w:r>
        <w:rPr>
          <w:rFonts w:hint="eastAsia"/>
          <w:bCs/>
          <w:sz w:val="24"/>
        </w:rPr>
        <w:t>类</w:t>
      </w:r>
    </w:p>
    <w:p w14:paraId="485318C4" w14:textId="194B9F30" w:rsidR="00804C5F" w:rsidRDefault="00804C5F" w:rsidP="00863803">
      <w:pPr>
        <w:rPr>
          <w:bCs/>
          <w:sz w:val="24"/>
        </w:rPr>
      </w:pPr>
      <w:r>
        <w:rPr>
          <w:rFonts w:hint="eastAsia"/>
          <w:bCs/>
          <w:sz w:val="24"/>
        </w:rPr>
        <w:t>（</w:t>
      </w:r>
      <w:r>
        <w:rPr>
          <w:rFonts w:hint="eastAsia"/>
          <w:bCs/>
          <w:sz w:val="24"/>
        </w:rPr>
        <w:t>2</w:t>
      </w:r>
      <w:r>
        <w:rPr>
          <w:rFonts w:hint="eastAsia"/>
          <w:bCs/>
          <w:sz w:val="24"/>
        </w:rPr>
        <w:t>）</w:t>
      </w:r>
      <w:r>
        <w:rPr>
          <w:rFonts w:hint="eastAsia"/>
          <w:bCs/>
          <w:sz w:val="24"/>
        </w:rPr>
        <w:t>S</w:t>
      </w:r>
      <w:r>
        <w:rPr>
          <w:bCs/>
          <w:sz w:val="24"/>
        </w:rPr>
        <w:t>tring</w:t>
      </w:r>
      <w:r>
        <w:rPr>
          <w:rFonts w:hint="eastAsia"/>
          <w:bCs/>
          <w:sz w:val="24"/>
        </w:rPr>
        <w:t>和</w:t>
      </w:r>
      <w:proofErr w:type="spellStart"/>
      <w:r>
        <w:rPr>
          <w:rFonts w:hint="eastAsia"/>
          <w:bCs/>
          <w:sz w:val="24"/>
        </w:rPr>
        <w:t>S</w:t>
      </w:r>
      <w:r>
        <w:rPr>
          <w:bCs/>
          <w:sz w:val="24"/>
        </w:rPr>
        <w:t>tringBuffer</w:t>
      </w:r>
      <w:proofErr w:type="spellEnd"/>
      <w:r>
        <w:rPr>
          <w:rFonts w:hint="eastAsia"/>
          <w:bCs/>
          <w:sz w:val="24"/>
        </w:rPr>
        <w:t>位于</w:t>
      </w:r>
      <w:proofErr w:type="spellStart"/>
      <w:r>
        <w:rPr>
          <w:rFonts w:hint="eastAsia"/>
          <w:bCs/>
          <w:sz w:val="24"/>
        </w:rPr>
        <w:t>java</w:t>
      </w:r>
      <w:r>
        <w:rPr>
          <w:bCs/>
          <w:sz w:val="24"/>
        </w:rPr>
        <w:t>.lang</w:t>
      </w:r>
      <w:proofErr w:type="spellEnd"/>
      <w:r>
        <w:rPr>
          <w:rFonts w:hint="eastAsia"/>
          <w:bCs/>
          <w:sz w:val="24"/>
        </w:rPr>
        <w:t>包中</w:t>
      </w:r>
    </w:p>
    <w:p w14:paraId="0526C1C4" w14:textId="2CDED25C" w:rsidR="00804C5F" w:rsidRDefault="00804C5F" w:rsidP="00863803">
      <w:pPr>
        <w:rPr>
          <w:bCs/>
          <w:sz w:val="24"/>
        </w:rPr>
      </w:pPr>
      <w:r>
        <w:rPr>
          <w:bCs/>
          <w:sz w:val="24"/>
        </w:rPr>
        <w:tab/>
      </w:r>
      <w:proofErr w:type="spellStart"/>
      <w:r>
        <w:rPr>
          <w:bCs/>
          <w:sz w:val="24"/>
        </w:rPr>
        <w:t>StringTokenizer</w:t>
      </w:r>
      <w:proofErr w:type="spellEnd"/>
      <w:r>
        <w:rPr>
          <w:bCs/>
          <w:sz w:val="24"/>
        </w:rPr>
        <w:t xml:space="preserve"> </w:t>
      </w:r>
      <w:r>
        <w:rPr>
          <w:rFonts w:hint="eastAsia"/>
          <w:bCs/>
          <w:sz w:val="24"/>
        </w:rPr>
        <w:t>位于</w:t>
      </w:r>
      <w:proofErr w:type="spellStart"/>
      <w:r>
        <w:rPr>
          <w:rFonts w:hint="eastAsia"/>
          <w:bCs/>
          <w:sz w:val="24"/>
        </w:rPr>
        <w:t>j</w:t>
      </w:r>
      <w:r>
        <w:rPr>
          <w:bCs/>
          <w:sz w:val="24"/>
        </w:rPr>
        <w:t>ava</w:t>
      </w:r>
      <w:r>
        <w:rPr>
          <w:rFonts w:hint="eastAsia"/>
          <w:bCs/>
          <w:sz w:val="24"/>
        </w:rPr>
        <w:t>.</w:t>
      </w:r>
      <w:r>
        <w:rPr>
          <w:bCs/>
          <w:sz w:val="24"/>
        </w:rPr>
        <w:t>util</w:t>
      </w:r>
      <w:proofErr w:type="spellEnd"/>
      <w:r>
        <w:rPr>
          <w:rFonts w:hint="eastAsia"/>
          <w:bCs/>
          <w:sz w:val="24"/>
        </w:rPr>
        <w:t>包中</w:t>
      </w:r>
    </w:p>
    <w:p w14:paraId="7B38CF23" w14:textId="77777777" w:rsidR="00804C5F" w:rsidRPr="00804C5F" w:rsidRDefault="00804C5F" w:rsidP="00863803">
      <w:pPr>
        <w:rPr>
          <w:bCs/>
          <w:sz w:val="24"/>
        </w:rPr>
      </w:pPr>
    </w:p>
    <w:p w14:paraId="43200CCD" w14:textId="77777777" w:rsidR="00804C5F" w:rsidRPr="00DF2C3C" w:rsidRDefault="00804C5F" w:rsidP="00863803">
      <w:pPr>
        <w:rPr>
          <w:b/>
          <w:sz w:val="24"/>
        </w:rPr>
      </w:pPr>
    </w:p>
    <w:p w14:paraId="2496F909" w14:textId="4FA30801" w:rsidR="000B657F" w:rsidRDefault="000B657F" w:rsidP="000B657F">
      <w:pPr>
        <w:rPr>
          <w:b/>
          <w:sz w:val="24"/>
        </w:rPr>
      </w:pPr>
      <w:r w:rsidRPr="00DF2C3C">
        <w:rPr>
          <w:rFonts w:hint="eastAsia"/>
          <w:b/>
          <w:sz w:val="24"/>
        </w:rPr>
        <w:t>3.</w:t>
      </w:r>
      <w:r w:rsidR="00DF2C3C" w:rsidRPr="00DF2C3C">
        <w:rPr>
          <w:rFonts w:hint="eastAsia"/>
          <w:b/>
          <w:sz w:val="24"/>
        </w:rPr>
        <w:t xml:space="preserve"> </w:t>
      </w:r>
      <w:r w:rsidRPr="00DF2C3C">
        <w:rPr>
          <w:rFonts w:hint="eastAsia"/>
          <w:b/>
          <w:sz w:val="24"/>
        </w:rPr>
        <w:t>I/O</w:t>
      </w:r>
      <w:r w:rsidRPr="00DF2C3C">
        <w:rPr>
          <w:rFonts w:hint="eastAsia"/>
          <w:b/>
          <w:sz w:val="24"/>
        </w:rPr>
        <w:t>类型的编程</w:t>
      </w:r>
    </w:p>
    <w:p w14:paraId="3C76E9ED" w14:textId="38F90197" w:rsidR="002A5B0E" w:rsidRDefault="002A5B0E" w:rsidP="000B657F">
      <w:pPr>
        <w:rPr>
          <w:b/>
          <w:sz w:val="24"/>
        </w:rPr>
      </w:pPr>
    </w:p>
    <w:p w14:paraId="43BEC530" w14:textId="77777777" w:rsidR="002A5B0E" w:rsidRPr="00DF2C3C" w:rsidRDefault="002A5B0E" w:rsidP="000B657F">
      <w:pPr>
        <w:rPr>
          <w:b/>
          <w:sz w:val="24"/>
        </w:rPr>
      </w:pPr>
    </w:p>
    <w:p w14:paraId="4EDC8D0F" w14:textId="77777777" w:rsidR="000B657F" w:rsidRPr="00DF2C3C" w:rsidRDefault="000B657F" w:rsidP="000B657F">
      <w:pPr>
        <w:rPr>
          <w:b/>
          <w:sz w:val="24"/>
        </w:rPr>
      </w:pPr>
      <w:r w:rsidRPr="00DF2C3C">
        <w:rPr>
          <w:rFonts w:hint="eastAsia"/>
          <w:b/>
          <w:sz w:val="24"/>
        </w:rPr>
        <w:t>4.</w:t>
      </w:r>
      <w:r w:rsidR="006C404E">
        <w:rPr>
          <w:b/>
          <w:sz w:val="24"/>
        </w:rPr>
        <w:t>创建</w:t>
      </w:r>
      <w:r w:rsidRPr="00DF2C3C">
        <w:rPr>
          <w:rFonts w:hint="eastAsia"/>
          <w:b/>
          <w:sz w:val="24"/>
        </w:rPr>
        <w:t>多线程编程</w:t>
      </w:r>
    </w:p>
    <w:p w14:paraId="7E1C5A87" w14:textId="77777777" w:rsidR="00863803" w:rsidRDefault="00863803" w:rsidP="00863803">
      <w:pPr>
        <w:rPr>
          <w:sz w:val="24"/>
        </w:rPr>
      </w:pPr>
    </w:p>
    <w:p w14:paraId="20C9E455" w14:textId="77777777" w:rsidR="00863803" w:rsidRPr="00DF2C3C" w:rsidRDefault="00863803" w:rsidP="00863803">
      <w:pPr>
        <w:autoSpaceDN w:val="0"/>
        <w:spacing w:line="360" w:lineRule="auto"/>
        <w:rPr>
          <w:b/>
          <w:sz w:val="28"/>
          <w:szCs w:val="28"/>
        </w:rPr>
      </w:pPr>
      <w:r w:rsidRPr="00DF2C3C">
        <w:rPr>
          <w:rFonts w:hint="eastAsia"/>
          <w:b/>
          <w:sz w:val="28"/>
          <w:szCs w:val="28"/>
        </w:rPr>
        <w:t>六</w:t>
      </w:r>
      <w:r w:rsidRPr="00DF2C3C">
        <w:rPr>
          <w:b/>
          <w:sz w:val="28"/>
          <w:szCs w:val="28"/>
        </w:rPr>
        <w:t>、程序设计，共</w:t>
      </w:r>
      <w:r w:rsidRPr="00DF2C3C">
        <w:rPr>
          <w:b/>
          <w:sz w:val="28"/>
          <w:szCs w:val="28"/>
        </w:rPr>
        <w:t>2</w:t>
      </w:r>
      <w:r w:rsidRPr="00DF2C3C">
        <w:rPr>
          <w:b/>
          <w:sz w:val="28"/>
          <w:szCs w:val="28"/>
        </w:rPr>
        <w:t>题</w:t>
      </w:r>
      <w:r w:rsidRPr="00DF2C3C">
        <w:rPr>
          <w:b/>
          <w:sz w:val="28"/>
          <w:szCs w:val="28"/>
        </w:rPr>
        <w:t xml:space="preserve"> </w:t>
      </w:r>
      <w:r w:rsidRPr="00DF2C3C">
        <w:rPr>
          <w:b/>
          <w:sz w:val="28"/>
          <w:szCs w:val="28"/>
        </w:rPr>
        <w:t>（共计</w:t>
      </w:r>
      <w:r w:rsidR="00BB4E98" w:rsidRPr="00DF2C3C">
        <w:rPr>
          <w:b/>
          <w:sz w:val="28"/>
          <w:szCs w:val="28"/>
        </w:rPr>
        <w:t>2</w:t>
      </w:r>
      <w:r w:rsidRPr="00DF2C3C">
        <w:rPr>
          <w:b/>
          <w:sz w:val="28"/>
          <w:szCs w:val="28"/>
        </w:rPr>
        <w:t>0</w:t>
      </w:r>
      <w:r w:rsidRPr="00DF2C3C">
        <w:rPr>
          <w:b/>
          <w:sz w:val="28"/>
          <w:szCs w:val="28"/>
        </w:rPr>
        <w:t>分，每题</w:t>
      </w:r>
      <w:r w:rsidRPr="00DF2C3C">
        <w:rPr>
          <w:b/>
          <w:sz w:val="28"/>
          <w:szCs w:val="28"/>
        </w:rPr>
        <w:t>1</w:t>
      </w:r>
      <w:r w:rsidR="00BB4E98" w:rsidRPr="00DF2C3C">
        <w:rPr>
          <w:b/>
          <w:sz w:val="28"/>
          <w:szCs w:val="28"/>
        </w:rPr>
        <w:t>0</w:t>
      </w:r>
      <w:r w:rsidRPr="00DF2C3C">
        <w:rPr>
          <w:b/>
          <w:sz w:val="28"/>
          <w:szCs w:val="28"/>
        </w:rPr>
        <w:t>分）</w:t>
      </w:r>
      <w:bookmarkEnd w:id="1"/>
    </w:p>
    <w:p w14:paraId="7C494AF2" w14:textId="77777777" w:rsidR="00863803" w:rsidRDefault="00863803" w:rsidP="00863803">
      <w:pPr>
        <w:ind w:rightChars="50" w:right="105"/>
        <w:rPr>
          <w:sz w:val="24"/>
        </w:rPr>
      </w:pPr>
      <w:r>
        <w:rPr>
          <w:rFonts w:hint="eastAsia"/>
          <w:sz w:val="24"/>
        </w:rPr>
        <w:t>1</w:t>
      </w:r>
      <w:r>
        <w:rPr>
          <w:sz w:val="24"/>
        </w:rPr>
        <w:t xml:space="preserve">. </w:t>
      </w:r>
      <w:r>
        <w:rPr>
          <w:rFonts w:hint="eastAsia"/>
          <w:sz w:val="24"/>
        </w:rPr>
        <w:t>数字</w:t>
      </w:r>
      <w:proofErr w:type="gramStart"/>
      <w:r>
        <w:rPr>
          <w:rFonts w:hint="eastAsia"/>
          <w:sz w:val="24"/>
        </w:rPr>
        <w:t>类简单</w:t>
      </w:r>
      <w:proofErr w:type="gramEnd"/>
      <w:r>
        <w:rPr>
          <w:rFonts w:hint="eastAsia"/>
          <w:sz w:val="24"/>
        </w:rPr>
        <w:t>算法题。</w:t>
      </w:r>
      <w:r w:rsidR="00245C60">
        <w:rPr>
          <w:rFonts w:hint="eastAsia"/>
          <w:sz w:val="24"/>
        </w:rPr>
        <w:t>（</w:t>
      </w:r>
      <w:r w:rsidR="00835277">
        <w:rPr>
          <w:rFonts w:hint="eastAsia"/>
          <w:sz w:val="24"/>
        </w:rPr>
        <w:t>注释写出算法思想和关键语句的注释</w:t>
      </w:r>
      <w:r w:rsidR="00245C60">
        <w:rPr>
          <w:rFonts w:hint="eastAsia"/>
          <w:sz w:val="24"/>
        </w:rPr>
        <w:t>）</w:t>
      </w:r>
    </w:p>
    <w:p w14:paraId="22CD1D5A" w14:textId="77777777" w:rsidR="00863803" w:rsidRPr="00DF2C3C" w:rsidRDefault="00863803" w:rsidP="00996F24">
      <w:r w:rsidRPr="00DF2C3C">
        <w:t xml:space="preserve">2. </w:t>
      </w:r>
      <w:r w:rsidRPr="00DF2C3C">
        <w:rPr>
          <w:rFonts w:hint="eastAsia"/>
        </w:rPr>
        <w:t>类、继承基本编程题</w:t>
      </w:r>
      <w:r w:rsidR="002014F1">
        <w:rPr>
          <w:rFonts w:hint="eastAsia"/>
        </w:rPr>
        <w:t>（关键语句的注释）</w:t>
      </w:r>
    </w:p>
    <w:p w14:paraId="31EBCDDA" w14:textId="24BA4499" w:rsidR="000B657F" w:rsidRDefault="000B657F" w:rsidP="00996F24">
      <w:r>
        <w:rPr>
          <w:rFonts w:hint="eastAsia"/>
        </w:rPr>
        <w:t>3</w:t>
      </w:r>
      <w:r w:rsidRPr="00E05389">
        <w:rPr>
          <w:rFonts w:hint="eastAsia"/>
        </w:rPr>
        <w:t>.</w:t>
      </w:r>
      <w:r w:rsidR="00996F24">
        <w:t xml:space="preserve"> </w:t>
      </w:r>
      <w:r>
        <w:rPr>
          <w:rFonts w:hint="eastAsia"/>
        </w:rPr>
        <w:t>数字类算法</w:t>
      </w:r>
      <w:r w:rsidR="00245C60">
        <w:rPr>
          <w:rFonts w:hint="eastAsia"/>
        </w:rPr>
        <w:t>（</w:t>
      </w:r>
      <w:r w:rsidR="00835277">
        <w:rPr>
          <w:rFonts w:hint="eastAsia"/>
        </w:rPr>
        <w:t>注释写出算法思想和关键语句的注释</w:t>
      </w:r>
      <w:r w:rsidR="00245C60">
        <w:rPr>
          <w:rFonts w:hint="eastAsia"/>
        </w:rPr>
        <w:t>）</w:t>
      </w:r>
    </w:p>
    <w:p w14:paraId="18E65BCE" w14:textId="77777777" w:rsidR="00E7345A" w:rsidDel="00ED7EE7" w:rsidRDefault="00E7345A" w:rsidP="00996F24">
      <w:pPr>
        <w:rPr>
          <w:ins w:id="2" w:author="樊钧" w:date="2021-06-08T16:34:00Z"/>
          <w:del w:id="3" w:author="jian su" w:date="2021-06-08T22:21:00Z"/>
        </w:rPr>
      </w:pPr>
    </w:p>
    <w:p w14:paraId="3E44FAF6" w14:textId="553EA591" w:rsidR="000B657F" w:rsidRPr="00DF2C3C" w:rsidRDefault="000B657F" w:rsidP="00996F24">
      <w:r w:rsidRPr="00DF2C3C">
        <w:rPr>
          <w:rFonts w:hint="eastAsia"/>
        </w:rPr>
        <w:t>4.</w:t>
      </w:r>
      <w:r w:rsidR="00996F24">
        <w:t xml:space="preserve"> </w:t>
      </w:r>
      <w:r w:rsidR="00DF2C3C" w:rsidRPr="00DF2C3C">
        <w:rPr>
          <w:rFonts w:hint="eastAsia"/>
        </w:rPr>
        <w:t>接口、抽象类基本编程题</w:t>
      </w:r>
      <w:r w:rsidR="002014F1">
        <w:rPr>
          <w:rFonts w:hint="eastAsia"/>
        </w:rPr>
        <w:t>（关键语句的注释）</w:t>
      </w:r>
    </w:p>
    <w:p w14:paraId="775C963E" w14:textId="77777777" w:rsidR="00863803" w:rsidRPr="000B657F" w:rsidRDefault="00863803" w:rsidP="00863803">
      <w:pPr>
        <w:ind w:rightChars="50" w:right="105"/>
        <w:rPr>
          <w:sz w:val="24"/>
        </w:rPr>
      </w:pPr>
    </w:p>
    <w:p w14:paraId="1E4E8CF3" w14:textId="5242E47D" w:rsidR="00640C0F" w:rsidRPr="005C09C6" w:rsidRDefault="00F9749E" w:rsidP="00863803">
      <w:pPr>
        <w:ind w:rightChars="50" w:right="105"/>
        <w:rPr>
          <w:sz w:val="28"/>
          <w:szCs w:val="28"/>
        </w:rPr>
      </w:pPr>
      <w:r>
        <w:rPr>
          <w:rFonts w:hint="eastAsia"/>
          <w:sz w:val="28"/>
          <w:szCs w:val="28"/>
        </w:rPr>
        <w:t>七</w:t>
      </w:r>
      <w:r w:rsidR="00863803" w:rsidRPr="00A424A7">
        <w:rPr>
          <w:sz w:val="28"/>
          <w:szCs w:val="28"/>
        </w:rPr>
        <w:t>、附加题</w:t>
      </w:r>
      <w:r w:rsidR="00863803" w:rsidRPr="00A424A7">
        <w:rPr>
          <w:sz w:val="28"/>
          <w:szCs w:val="28"/>
        </w:rPr>
        <w:t xml:space="preserve">, </w:t>
      </w:r>
      <w:r w:rsidR="00863803" w:rsidRPr="00A424A7">
        <w:rPr>
          <w:sz w:val="28"/>
          <w:szCs w:val="28"/>
        </w:rPr>
        <w:t>共</w:t>
      </w:r>
      <w:r w:rsidR="00863803">
        <w:rPr>
          <w:sz w:val="28"/>
          <w:szCs w:val="28"/>
        </w:rPr>
        <w:t>1-2</w:t>
      </w:r>
      <w:r w:rsidR="00863803" w:rsidRPr="00A424A7">
        <w:rPr>
          <w:sz w:val="28"/>
          <w:szCs w:val="28"/>
        </w:rPr>
        <w:t>题（共计</w:t>
      </w:r>
      <w:r w:rsidR="00863803" w:rsidRPr="00A424A7">
        <w:rPr>
          <w:sz w:val="28"/>
          <w:szCs w:val="28"/>
        </w:rPr>
        <w:t>30</w:t>
      </w:r>
      <w:r w:rsidR="00863803" w:rsidRPr="00A424A7">
        <w:rPr>
          <w:sz w:val="28"/>
          <w:szCs w:val="28"/>
        </w:rPr>
        <w:t>分）</w:t>
      </w:r>
    </w:p>
    <w:p w14:paraId="3A2F6177" w14:textId="77777777" w:rsidR="00863803" w:rsidRPr="00640C0F" w:rsidRDefault="00863803" w:rsidP="00640C0F">
      <w:pPr>
        <w:autoSpaceDE w:val="0"/>
        <w:autoSpaceDN w:val="0"/>
        <w:adjustRightInd w:val="0"/>
        <w:spacing w:line="276" w:lineRule="auto"/>
        <w:jc w:val="left"/>
        <w:rPr>
          <w:sz w:val="24"/>
        </w:rPr>
      </w:pPr>
      <w:r w:rsidRPr="00DF2C3C">
        <w:rPr>
          <w:sz w:val="24"/>
        </w:rPr>
        <w:t xml:space="preserve">1. </w:t>
      </w:r>
      <w:r w:rsidRPr="00DF2C3C">
        <w:rPr>
          <w:rFonts w:hint="eastAsia"/>
          <w:sz w:val="24"/>
        </w:rPr>
        <w:t>多线程编程。</w:t>
      </w:r>
      <w:r w:rsidR="002014F1" w:rsidRPr="00640C0F">
        <w:rPr>
          <w:rFonts w:hint="eastAsia"/>
          <w:sz w:val="24"/>
        </w:rPr>
        <w:t>（</w:t>
      </w:r>
      <w:r w:rsidR="002014F1">
        <w:rPr>
          <w:rFonts w:hint="eastAsia"/>
          <w:sz w:val="24"/>
        </w:rPr>
        <w:t>关键语句的注释）</w:t>
      </w:r>
    </w:p>
    <w:p w14:paraId="46BAD4EB" w14:textId="462F02A6" w:rsidR="006C404E" w:rsidRPr="006C404E" w:rsidRDefault="00863803" w:rsidP="00863803">
      <w:pPr>
        <w:rPr>
          <w:sz w:val="24"/>
        </w:rPr>
      </w:pPr>
      <w:r w:rsidRPr="00DF2C3C">
        <w:rPr>
          <w:sz w:val="24"/>
        </w:rPr>
        <w:lastRenderedPageBreak/>
        <w:t>2.</w:t>
      </w:r>
      <w:r w:rsidRPr="00DF2C3C">
        <w:rPr>
          <w:rFonts w:hint="eastAsia"/>
          <w:sz w:val="24"/>
        </w:rPr>
        <w:t>集合</w:t>
      </w:r>
      <w:r w:rsidR="00075695" w:rsidRPr="00DF2C3C">
        <w:rPr>
          <w:rFonts w:hint="eastAsia"/>
          <w:sz w:val="24"/>
        </w:rPr>
        <w:t>/</w:t>
      </w:r>
      <w:r w:rsidRPr="00DF2C3C">
        <w:rPr>
          <w:rFonts w:hint="eastAsia"/>
          <w:sz w:val="24"/>
        </w:rPr>
        <w:t>遍历。</w:t>
      </w:r>
      <w:r w:rsidR="002014F1">
        <w:rPr>
          <w:rFonts w:hint="eastAsia"/>
          <w:b/>
          <w:sz w:val="24"/>
        </w:rPr>
        <w:t>（</w:t>
      </w:r>
      <w:r w:rsidR="002014F1">
        <w:rPr>
          <w:rFonts w:hint="eastAsia"/>
          <w:sz w:val="24"/>
        </w:rPr>
        <w:t>关键语句的注释）</w:t>
      </w:r>
      <w:r w:rsidR="00804C5F">
        <w:rPr>
          <w:rFonts w:hint="eastAsia"/>
          <w:sz w:val="24"/>
        </w:rPr>
        <w:t>(</w:t>
      </w:r>
      <w:r w:rsidR="00804C5F">
        <w:rPr>
          <w:sz w:val="24"/>
        </w:rPr>
        <w:t>List ,</w:t>
      </w:r>
      <w:proofErr w:type="spellStart"/>
      <w:r w:rsidR="00804C5F">
        <w:rPr>
          <w:sz w:val="24"/>
        </w:rPr>
        <w:t>Map,Set</w:t>
      </w:r>
      <w:proofErr w:type="spellEnd"/>
      <w:r w:rsidR="00804C5F">
        <w:rPr>
          <w:sz w:val="24"/>
        </w:rPr>
        <w:t>)</w:t>
      </w:r>
    </w:p>
    <w:p w14:paraId="10B1B416" w14:textId="0C705255" w:rsidR="00D80EB3" w:rsidRDefault="000B657F" w:rsidP="00863803">
      <w:pPr>
        <w:rPr>
          <w:sz w:val="24"/>
        </w:rPr>
      </w:pPr>
      <w:r w:rsidRPr="00DF2C3C">
        <w:rPr>
          <w:rFonts w:hint="eastAsia"/>
          <w:sz w:val="24"/>
        </w:rPr>
        <w:t>3.</w:t>
      </w:r>
      <w:r w:rsidRPr="00DF2C3C">
        <w:rPr>
          <w:rFonts w:hint="eastAsia"/>
          <w:sz w:val="24"/>
        </w:rPr>
        <w:t>数字类算法</w:t>
      </w:r>
      <w:r w:rsidR="00245C60">
        <w:rPr>
          <w:rFonts w:hint="eastAsia"/>
          <w:sz w:val="24"/>
        </w:rPr>
        <w:t>（</w:t>
      </w:r>
      <w:r w:rsidR="00835277">
        <w:rPr>
          <w:rFonts w:hint="eastAsia"/>
          <w:sz w:val="24"/>
        </w:rPr>
        <w:t>注释</w:t>
      </w:r>
      <w:r w:rsidR="00245C60">
        <w:rPr>
          <w:rFonts w:hint="eastAsia"/>
          <w:sz w:val="24"/>
        </w:rPr>
        <w:t>写出算法思想</w:t>
      </w:r>
      <w:r w:rsidR="00835277">
        <w:rPr>
          <w:rFonts w:hint="eastAsia"/>
          <w:sz w:val="24"/>
        </w:rPr>
        <w:t>和关键语句的注释</w:t>
      </w:r>
      <w:r w:rsidR="00245C60">
        <w:rPr>
          <w:rFonts w:hint="eastAsia"/>
          <w:sz w:val="24"/>
        </w:rPr>
        <w:t>）</w:t>
      </w:r>
    </w:p>
    <w:p w14:paraId="7D4BA35A" w14:textId="77777777" w:rsidR="00D80EB3" w:rsidRPr="003642DD" w:rsidRDefault="00D80EB3" w:rsidP="00D80EB3">
      <w:pPr>
        <w:ind w:rightChars="50" w:right="105"/>
        <w:rPr>
          <w:szCs w:val="21"/>
          <w:lang w:val="sv-SE"/>
        </w:rPr>
      </w:pPr>
      <w:r>
        <w:rPr>
          <w:szCs w:val="21"/>
        </w:rPr>
        <w:t>二、填空题</w:t>
      </w:r>
      <w:r w:rsidRPr="003642DD">
        <w:rPr>
          <w:szCs w:val="21"/>
          <w:lang w:val="sv-SE"/>
        </w:rPr>
        <w:t>：</w:t>
      </w:r>
    </w:p>
    <w:p w14:paraId="284E9456" w14:textId="77777777" w:rsidR="00D80EB3" w:rsidRDefault="00D80EB3" w:rsidP="00D924EE">
      <w:pPr>
        <w:ind w:rightChars="50" w:right="105"/>
        <w:rPr>
          <w:szCs w:val="21"/>
          <w:lang w:val="sv-SE"/>
        </w:rPr>
      </w:pPr>
      <w:r>
        <w:rPr>
          <w:rFonts w:hint="eastAsia"/>
          <w:szCs w:val="21"/>
          <w:lang w:val="sv-SE"/>
        </w:rPr>
        <w:t>第五章：</w:t>
      </w:r>
    </w:p>
    <w:p w14:paraId="329E907C" w14:textId="7480CE1E" w:rsidR="003815E8" w:rsidRPr="00D924EE" w:rsidRDefault="00D80EB3" w:rsidP="00D924EE">
      <w:pPr>
        <w:ind w:leftChars="50" w:left="105" w:rightChars="50" w:right="105" w:firstLineChars="145" w:firstLine="304"/>
        <w:rPr>
          <w:szCs w:val="21"/>
          <w:lang w:val="sv-SE"/>
        </w:rPr>
      </w:pPr>
      <w:r w:rsidRPr="003642DD">
        <w:rPr>
          <w:rFonts w:hint="eastAsia"/>
          <w:szCs w:val="21"/>
          <w:lang w:val="sv-SE"/>
        </w:rPr>
        <w:t xml:space="preserve">     </w:t>
      </w:r>
      <w:r>
        <w:rPr>
          <w:szCs w:val="21"/>
        </w:rPr>
        <w:t>内部类可以分为</w:t>
      </w:r>
      <w:r w:rsidRPr="003642DD">
        <w:rPr>
          <w:szCs w:val="21"/>
          <w:lang w:val="sv-SE"/>
        </w:rPr>
        <w:t xml:space="preserve"> </w:t>
      </w:r>
      <w:r w:rsidRPr="003642DD">
        <w:rPr>
          <w:szCs w:val="21"/>
          <w:u w:val="single"/>
          <w:lang w:val="sv-SE"/>
        </w:rPr>
        <w:t xml:space="preserve">   </w:t>
      </w:r>
      <w:r>
        <w:rPr>
          <w:rFonts w:hint="eastAsia"/>
          <w:szCs w:val="21"/>
          <w:u w:val="single"/>
        </w:rPr>
        <w:t>内部类</w:t>
      </w:r>
      <w:r w:rsidRPr="003642DD">
        <w:rPr>
          <w:szCs w:val="21"/>
          <w:u w:val="single"/>
          <w:lang w:val="sv-SE"/>
        </w:rPr>
        <w:t xml:space="preserve">        </w:t>
      </w:r>
      <w:r w:rsidRPr="003642DD">
        <w:rPr>
          <w:szCs w:val="21"/>
          <w:lang w:val="sv-SE"/>
        </w:rPr>
        <w:t xml:space="preserve"> </w:t>
      </w:r>
      <w:r w:rsidRPr="003642DD">
        <w:rPr>
          <w:szCs w:val="21"/>
          <w:lang w:val="sv-SE"/>
        </w:rPr>
        <w:t>，</w:t>
      </w:r>
      <w:r w:rsidRPr="003642DD">
        <w:rPr>
          <w:szCs w:val="21"/>
          <w:u w:val="single"/>
          <w:lang w:val="sv-SE"/>
        </w:rPr>
        <w:t xml:space="preserve"> </w:t>
      </w:r>
      <w:r>
        <w:rPr>
          <w:rFonts w:hint="eastAsia"/>
          <w:szCs w:val="21"/>
          <w:u w:val="single"/>
        </w:rPr>
        <w:t>局部内部类</w:t>
      </w:r>
      <w:r w:rsidRPr="003642DD">
        <w:rPr>
          <w:szCs w:val="21"/>
          <w:u w:val="single"/>
          <w:lang w:val="sv-SE"/>
        </w:rPr>
        <w:t xml:space="preserve">           </w:t>
      </w:r>
      <w:r w:rsidRPr="003642DD">
        <w:rPr>
          <w:szCs w:val="21"/>
          <w:lang w:val="sv-SE"/>
        </w:rPr>
        <w:t xml:space="preserve"> </w:t>
      </w:r>
      <w:r w:rsidRPr="003642DD">
        <w:rPr>
          <w:szCs w:val="21"/>
          <w:lang w:val="sv-SE"/>
        </w:rPr>
        <w:t>，</w:t>
      </w:r>
      <w:r w:rsidRPr="003642DD">
        <w:rPr>
          <w:szCs w:val="21"/>
          <w:u w:val="single"/>
          <w:lang w:val="sv-SE"/>
        </w:rPr>
        <w:t xml:space="preserve"> </w:t>
      </w:r>
      <w:r>
        <w:rPr>
          <w:rFonts w:hint="eastAsia"/>
          <w:szCs w:val="21"/>
          <w:u w:val="single"/>
        </w:rPr>
        <w:t>静态内部类</w:t>
      </w:r>
      <w:r w:rsidRPr="003642DD">
        <w:rPr>
          <w:szCs w:val="21"/>
          <w:u w:val="single"/>
          <w:lang w:val="sv-SE"/>
        </w:rPr>
        <w:t xml:space="preserve">           </w:t>
      </w:r>
      <w:r w:rsidRPr="003642DD">
        <w:rPr>
          <w:szCs w:val="21"/>
          <w:lang w:val="sv-SE"/>
        </w:rPr>
        <w:t xml:space="preserve"> </w:t>
      </w:r>
      <w:r w:rsidRPr="003642DD">
        <w:rPr>
          <w:szCs w:val="21"/>
          <w:lang w:val="sv-SE"/>
        </w:rPr>
        <w:t>，</w:t>
      </w:r>
      <w:r w:rsidRPr="003642DD">
        <w:rPr>
          <w:szCs w:val="21"/>
          <w:u w:val="single"/>
          <w:lang w:val="sv-SE"/>
        </w:rPr>
        <w:t xml:space="preserve">  </w:t>
      </w:r>
      <w:r>
        <w:rPr>
          <w:rFonts w:hint="eastAsia"/>
          <w:szCs w:val="21"/>
          <w:u w:val="single"/>
        </w:rPr>
        <w:t>匿名内部类</w:t>
      </w:r>
      <w:r w:rsidRPr="003642DD">
        <w:rPr>
          <w:szCs w:val="21"/>
          <w:u w:val="single"/>
          <w:lang w:val="sv-SE"/>
        </w:rPr>
        <w:t xml:space="preserve">      </w:t>
      </w:r>
      <w:r w:rsidRPr="003642DD">
        <w:rPr>
          <w:szCs w:val="21"/>
          <w:lang w:val="sv-SE"/>
        </w:rPr>
        <w:t xml:space="preserve"> </w:t>
      </w:r>
      <w:r>
        <w:rPr>
          <w:szCs w:val="21"/>
        </w:rPr>
        <w:t>。</w:t>
      </w:r>
    </w:p>
    <w:p w14:paraId="71F29E45" w14:textId="50360CB3" w:rsidR="003815E8" w:rsidRDefault="003815E8" w:rsidP="00863803">
      <w:pPr>
        <w:rPr>
          <w:sz w:val="24"/>
          <w:lang w:val="sv-SE"/>
        </w:rPr>
      </w:pPr>
      <w:r>
        <w:rPr>
          <w:rFonts w:hint="eastAsia"/>
          <w:sz w:val="24"/>
          <w:lang w:val="sv-SE"/>
        </w:rPr>
        <w:t>第六章：</w:t>
      </w:r>
    </w:p>
    <w:p w14:paraId="551DE4B0" w14:textId="77777777" w:rsidR="003815E8" w:rsidRPr="00240A96" w:rsidRDefault="003815E8" w:rsidP="003815E8">
      <w:pPr>
        <w:ind w:firstLine="420"/>
      </w:pPr>
      <w:r>
        <w:rPr>
          <w:rFonts w:hint="eastAsia"/>
        </w:rPr>
        <w:t>2</w:t>
      </w:r>
      <w:r w:rsidRPr="00240A96">
        <w:rPr>
          <w:rFonts w:hint="eastAsia"/>
        </w:rPr>
        <w:t>．</w:t>
      </w:r>
      <w:r w:rsidRPr="00240A96">
        <w:rPr>
          <w:rFonts w:hint="eastAsia"/>
        </w:rPr>
        <w:t xml:space="preserve"> </w:t>
      </w:r>
      <w:r w:rsidRPr="00240A96">
        <w:rPr>
          <w:rFonts w:hint="eastAsia"/>
        </w:rPr>
        <w:t>哪些接口存放的数据是有序的？</w:t>
      </w:r>
    </w:p>
    <w:p w14:paraId="76DB22E7" w14:textId="77777777" w:rsidR="003815E8" w:rsidRPr="00240A96" w:rsidRDefault="003815E8" w:rsidP="003815E8">
      <w:pPr>
        <w:ind w:firstLine="420"/>
      </w:pPr>
      <w:r w:rsidRPr="00240A96">
        <w:rPr>
          <w:rFonts w:hint="eastAsia"/>
        </w:rPr>
        <w:t>Map</w:t>
      </w:r>
      <w:r w:rsidRPr="00240A96">
        <w:rPr>
          <w:rFonts w:hint="eastAsia"/>
        </w:rPr>
        <w:t>、</w:t>
      </w:r>
      <w:r w:rsidRPr="00240A96">
        <w:rPr>
          <w:rFonts w:hint="eastAsia"/>
        </w:rPr>
        <w:t>Set</w:t>
      </w:r>
    </w:p>
    <w:p w14:paraId="4FD6F87F" w14:textId="77777777" w:rsidR="003815E8" w:rsidRPr="00240A96" w:rsidRDefault="003815E8" w:rsidP="003815E8">
      <w:pPr>
        <w:ind w:firstLine="420"/>
      </w:pPr>
      <w:r>
        <w:rPr>
          <w:rFonts w:hint="eastAsia"/>
        </w:rPr>
        <w:t>3</w:t>
      </w:r>
      <w:r w:rsidRPr="00240A96">
        <w:rPr>
          <w:rFonts w:hint="eastAsia"/>
        </w:rPr>
        <w:t>．</w:t>
      </w:r>
      <w:r w:rsidRPr="00240A96">
        <w:rPr>
          <w:rFonts w:hint="eastAsia"/>
        </w:rPr>
        <w:t xml:space="preserve"> </w:t>
      </w:r>
      <w:r w:rsidRPr="00240A96">
        <w:rPr>
          <w:rFonts w:hint="eastAsia"/>
        </w:rPr>
        <w:t>哪些接口存放的数据可以重复？</w:t>
      </w:r>
    </w:p>
    <w:p w14:paraId="5BD45DA1" w14:textId="4C133D0D" w:rsidR="003815E8" w:rsidRPr="00D924EE" w:rsidRDefault="003815E8" w:rsidP="00D924EE">
      <w:pPr>
        <w:ind w:firstLine="420"/>
        <w:rPr>
          <w:color w:val="FF0000"/>
        </w:rPr>
      </w:pPr>
      <w:r>
        <w:rPr>
          <w:kern w:val="0"/>
        </w:rPr>
        <w:t>Collection</w:t>
      </w:r>
      <w:r>
        <w:rPr>
          <w:rFonts w:hint="eastAsia"/>
          <w:kern w:val="0"/>
        </w:rPr>
        <w:t>、</w:t>
      </w:r>
      <w:r>
        <w:rPr>
          <w:rFonts w:hint="eastAsia"/>
          <w:kern w:val="0"/>
        </w:rPr>
        <w:t>List</w:t>
      </w:r>
    </w:p>
    <w:p w14:paraId="3EB32985" w14:textId="36A93B88" w:rsidR="003815E8" w:rsidRDefault="003815E8" w:rsidP="00863803">
      <w:pPr>
        <w:rPr>
          <w:sz w:val="24"/>
          <w:lang w:val="sv-SE"/>
        </w:rPr>
      </w:pPr>
      <w:r>
        <w:rPr>
          <w:rFonts w:hint="eastAsia"/>
          <w:sz w:val="24"/>
          <w:lang w:val="sv-SE"/>
        </w:rPr>
        <w:t>第七章</w:t>
      </w:r>
    </w:p>
    <w:p w14:paraId="41CCAD6D" w14:textId="77777777" w:rsidR="003815E8" w:rsidRDefault="003815E8" w:rsidP="003815E8">
      <w:pPr>
        <w:widowControl/>
        <w:ind w:firstLineChars="196" w:firstLine="412"/>
        <w:jc w:val="left"/>
        <w:rPr>
          <w:color w:val="000000"/>
          <w:szCs w:val="21"/>
        </w:rPr>
      </w:pPr>
      <w:r>
        <w:rPr>
          <w:color w:val="000000"/>
          <w:szCs w:val="21"/>
        </w:rPr>
        <w:t>3</w:t>
      </w:r>
      <w:r>
        <w:rPr>
          <w:rFonts w:hint="eastAsia"/>
          <w:color w:val="000000"/>
          <w:szCs w:val="21"/>
        </w:rPr>
        <w:t>.</w:t>
      </w:r>
      <w:r>
        <w:rPr>
          <w:color w:val="000000"/>
          <w:szCs w:val="21"/>
        </w:rPr>
        <w:t xml:space="preserve"> </w:t>
      </w:r>
      <w:r>
        <w:rPr>
          <w:color w:val="000000"/>
          <w:szCs w:val="21"/>
        </w:rPr>
        <w:t>在</w:t>
      </w:r>
      <w:r>
        <w:rPr>
          <w:color w:val="000000"/>
          <w:szCs w:val="21"/>
        </w:rPr>
        <w:t>java</w:t>
      </w:r>
      <w:r>
        <w:rPr>
          <w:color w:val="000000"/>
          <w:szCs w:val="21"/>
        </w:rPr>
        <w:t>中是如何处理异常的？</w:t>
      </w:r>
    </w:p>
    <w:p w14:paraId="642605E3" w14:textId="77777777" w:rsidR="003815E8" w:rsidRDefault="003815E8" w:rsidP="003815E8">
      <w:pPr>
        <w:widowControl/>
        <w:ind w:firstLineChars="196" w:firstLine="412"/>
        <w:jc w:val="left"/>
        <w:rPr>
          <w:color w:val="000000"/>
          <w:szCs w:val="21"/>
        </w:rPr>
      </w:pPr>
      <w:r>
        <w:rPr>
          <w:rFonts w:hint="eastAsia"/>
          <w:color w:val="000000"/>
          <w:szCs w:val="21"/>
        </w:rPr>
        <w:t>答：在</w:t>
      </w:r>
      <w:r>
        <w:rPr>
          <w:rFonts w:hint="eastAsia"/>
          <w:color w:val="000000"/>
          <w:szCs w:val="21"/>
        </w:rPr>
        <w:t>java</w:t>
      </w:r>
      <w:r>
        <w:rPr>
          <w:rFonts w:hint="eastAsia"/>
          <w:color w:val="000000"/>
          <w:szCs w:val="21"/>
        </w:rPr>
        <w:t>程序执行过程中，如果出现了异常事件，就会发生一个异常对象，系统将捕获这个异常，并对其进行处理。如果没有相应的异常处理程序，程序将终止。</w:t>
      </w:r>
    </w:p>
    <w:p w14:paraId="155D9292" w14:textId="11BE3CD8" w:rsidR="003815E8" w:rsidRDefault="003815E8" w:rsidP="00863803">
      <w:pPr>
        <w:rPr>
          <w:sz w:val="24"/>
        </w:rPr>
      </w:pPr>
    </w:p>
    <w:p w14:paraId="4A30E97C" w14:textId="517A0AAB" w:rsidR="008B1F22" w:rsidRDefault="008B1F22" w:rsidP="00863803">
      <w:pPr>
        <w:rPr>
          <w:sz w:val="24"/>
        </w:rPr>
      </w:pPr>
    </w:p>
    <w:p w14:paraId="51F82D0B" w14:textId="70465983" w:rsidR="008B1F22" w:rsidRDefault="008B1F22" w:rsidP="00863803">
      <w:pPr>
        <w:rPr>
          <w:sz w:val="24"/>
        </w:rPr>
      </w:pPr>
      <w:r>
        <w:rPr>
          <w:rFonts w:hint="eastAsia"/>
          <w:sz w:val="24"/>
        </w:rPr>
        <w:t>第八章</w:t>
      </w:r>
    </w:p>
    <w:p w14:paraId="4C32D79D" w14:textId="77777777" w:rsidR="008B1F22" w:rsidRDefault="008B1F22" w:rsidP="008B1F22">
      <w:pPr>
        <w:ind w:firstLine="420"/>
      </w:pPr>
      <w:r>
        <w:rPr>
          <w:rFonts w:hint="eastAsia"/>
        </w:rPr>
        <w:t>3</w:t>
      </w:r>
      <w:r>
        <w:rPr>
          <w:rFonts w:hint="eastAsia"/>
        </w:rPr>
        <w:t>、框架（</w:t>
      </w:r>
      <w:r>
        <w:rPr>
          <w:rFonts w:hint="eastAsia"/>
        </w:rPr>
        <w:t>Frame</w:t>
      </w:r>
      <w:r>
        <w:rPr>
          <w:rFonts w:hint="eastAsia"/>
        </w:rPr>
        <w:t>）和面板（</w:t>
      </w:r>
      <w:r>
        <w:rPr>
          <w:rFonts w:hint="eastAsia"/>
        </w:rPr>
        <w:t>Panel</w:t>
      </w:r>
      <w:r>
        <w:rPr>
          <w:rFonts w:hint="eastAsia"/>
        </w:rPr>
        <w:t>）的默认布局管理器是什么？</w:t>
      </w:r>
    </w:p>
    <w:p w14:paraId="558679DA" w14:textId="77777777" w:rsidR="008B1F22" w:rsidRDefault="008B1F22" w:rsidP="008B1F22">
      <w:pPr>
        <w:ind w:firstLine="420"/>
      </w:pPr>
      <w:r>
        <w:rPr>
          <w:rFonts w:hint="eastAsia"/>
        </w:rPr>
        <w:t>答：</w:t>
      </w:r>
      <w:r>
        <w:rPr>
          <w:rFonts w:hint="eastAsia"/>
        </w:rPr>
        <w:t>Frame</w:t>
      </w:r>
      <w:r>
        <w:rPr>
          <w:rFonts w:hint="eastAsia"/>
        </w:rPr>
        <w:t>使用的</w:t>
      </w:r>
      <w:proofErr w:type="spellStart"/>
      <w:r>
        <w:rPr>
          <w:rFonts w:hint="eastAsia"/>
        </w:rPr>
        <w:t>BorderLayout</w:t>
      </w:r>
      <w:proofErr w:type="spellEnd"/>
      <w:r>
        <w:rPr>
          <w:rFonts w:hint="eastAsia"/>
        </w:rPr>
        <w:t>布局管理器，</w:t>
      </w:r>
      <w:r>
        <w:rPr>
          <w:rFonts w:hint="eastAsia"/>
        </w:rPr>
        <w:t>Panel</w:t>
      </w:r>
      <w:r>
        <w:rPr>
          <w:rFonts w:hint="eastAsia"/>
        </w:rPr>
        <w:t>使用的是</w:t>
      </w:r>
      <w:proofErr w:type="spellStart"/>
      <w:r>
        <w:rPr>
          <w:rFonts w:hint="eastAsia"/>
        </w:rPr>
        <w:t>FowLayout</w:t>
      </w:r>
      <w:proofErr w:type="spellEnd"/>
      <w:r>
        <w:rPr>
          <w:rFonts w:hint="eastAsia"/>
        </w:rPr>
        <w:t>布局管理器</w:t>
      </w:r>
    </w:p>
    <w:p w14:paraId="22FD758A" w14:textId="77777777" w:rsidR="008B1F22" w:rsidRDefault="008B1F22" w:rsidP="008B1F22">
      <w:pPr>
        <w:ind w:firstLine="420"/>
      </w:pPr>
      <w:r>
        <w:rPr>
          <w:rFonts w:hint="eastAsia"/>
        </w:rPr>
        <w:t>4</w:t>
      </w:r>
      <w:r>
        <w:rPr>
          <w:rFonts w:hint="eastAsia"/>
        </w:rPr>
        <w:t>、监听器和适配器的作用是什么？为什么要引入适配器？</w:t>
      </w:r>
    </w:p>
    <w:p w14:paraId="709304B3" w14:textId="77777777" w:rsidR="008B1F22" w:rsidRDefault="008B1F22" w:rsidP="008B1F22">
      <w:pPr>
        <w:ind w:firstLine="420"/>
      </w:pPr>
      <w:r>
        <w:rPr>
          <w:rFonts w:hint="eastAsia"/>
        </w:rPr>
        <w:t>答：监听器是监听某个事件执行某个操作的接口，适配器是实现这个接口的类。</w:t>
      </w:r>
    </w:p>
    <w:p w14:paraId="53283180" w14:textId="77777777" w:rsidR="008B1F22" w:rsidRDefault="008B1F22" w:rsidP="008B1F22">
      <w:pPr>
        <w:ind w:firstLine="420"/>
      </w:pPr>
      <w:r>
        <w:rPr>
          <w:rFonts w:hint="eastAsia"/>
        </w:rPr>
        <w:t>由于适配器</w:t>
      </w:r>
      <w:proofErr w:type="gramStart"/>
      <w:r>
        <w:rPr>
          <w:rFonts w:hint="eastAsia"/>
        </w:rPr>
        <w:t>类实现</w:t>
      </w:r>
      <w:proofErr w:type="gramEnd"/>
      <w:r>
        <w:rPr>
          <w:rFonts w:hint="eastAsia"/>
        </w:rPr>
        <w:t>了监听器的所有抽象方法，因此程序员通过继承适配器类，可以只覆盖感兴趣的方法，减少开发工作量。</w:t>
      </w:r>
    </w:p>
    <w:p w14:paraId="55E4F90A" w14:textId="22A96C9C" w:rsidR="008B1F22" w:rsidRDefault="008B1F22" w:rsidP="00863803">
      <w:pPr>
        <w:rPr>
          <w:sz w:val="24"/>
        </w:rPr>
      </w:pPr>
    </w:p>
    <w:p w14:paraId="58B86739" w14:textId="355CEBA5" w:rsidR="003B1F10" w:rsidRDefault="003B1F10" w:rsidP="00863803">
      <w:pPr>
        <w:rPr>
          <w:sz w:val="24"/>
        </w:rPr>
      </w:pPr>
    </w:p>
    <w:p w14:paraId="48C8EF09" w14:textId="1922D7AA" w:rsidR="003B1F10" w:rsidRDefault="003B1F10" w:rsidP="00863803">
      <w:pPr>
        <w:rPr>
          <w:sz w:val="24"/>
        </w:rPr>
      </w:pPr>
      <w:r>
        <w:rPr>
          <w:rFonts w:hint="eastAsia"/>
          <w:sz w:val="24"/>
        </w:rPr>
        <w:t>第九章</w:t>
      </w:r>
    </w:p>
    <w:p w14:paraId="04BFE90B" w14:textId="77777777" w:rsidR="003B1F10" w:rsidRDefault="003B1F10" w:rsidP="003B1F10">
      <w:pPr>
        <w:ind w:leftChars="100" w:left="210"/>
      </w:pPr>
      <w:r>
        <w:rPr>
          <w:rFonts w:hint="eastAsia"/>
        </w:rPr>
        <w:t>2</w:t>
      </w:r>
      <w:r>
        <w:rPr>
          <w:rFonts w:hint="eastAsia"/>
        </w:rPr>
        <w:t>、下列表达式中，能够创建一个</w:t>
      </w:r>
      <w:proofErr w:type="spellStart"/>
      <w:r>
        <w:rPr>
          <w:rFonts w:hint="eastAsia"/>
        </w:rPr>
        <w:t>DataOutputStream</w:t>
      </w:r>
      <w:proofErr w:type="spellEnd"/>
      <w:r>
        <w:rPr>
          <w:rFonts w:hint="eastAsia"/>
        </w:rPr>
        <w:t>流的表达式是（</w:t>
      </w:r>
      <w:r>
        <w:rPr>
          <w:rFonts w:hint="eastAsia"/>
        </w:rPr>
        <w:t>C</w:t>
      </w:r>
      <w:r>
        <w:rPr>
          <w:rFonts w:hint="eastAsia"/>
        </w:rPr>
        <w:t>）</w:t>
      </w:r>
    </w:p>
    <w:p w14:paraId="515C0EBB" w14:textId="77777777" w:rsidR="003B1F10" w:rsidRDefault="003B1F10" w:rsidP="003B1F10">
      <w:pPr>
        <w:ind w:leftChars="100" w:left="210"/>
      </w:pPr>
      <w:r>
        <w:rPr>
          <w:rFonts w:hint="eastAsia"/>
        </w:rPr>
        <w:t xml:space="preserve">A) new </w:t>
      </w:r>
      <w:proofErr w:type="spellStart"/>
      <w:proofErr w:type="gramStart"/>
      <w:r>
        <w:rPr>
          <w:rFonts w:hint="eastAsia"/>
        </w:rPr>
        <w:t>DataOutputStream</w:t>
      </w:r>
      <w:proofErr w:type="spellEnd"/>
      <w:r>
        <w:rPr>
          <w:rFonts w:hint="eastAsia"/>
        </w:rPr>
        <w:t>(</w:t>
      </w:r>
      <w:proofErr w:type="gramEnd"/>
      <w:r>
        <w:rPr>
          <w:rFonts w:hint="eastAsia"/>
        </w:rPr>
        <w:t>new Writer(</w:t>
      </w:r>
      <w:r>
        <w:t>“</w:t>
      </w:r>
      <w:r>
        <w:rPr>
          <w:rFonts w:hint="eastAsia"/>
        </w:rPr>
        <w:t>o.txt</w:t>
      </w:r>
      <w:r>
        <w:t>”</w:t>
      </w:r>
      <w:r>
        <w:rPr>
          <w:rFonts w:hint="eastAsia"/>
        </w:rPr>
        <w:t>));</w:t>
      </w:r>
    </w:p>
    <w:p w14:paraId="53ADFD90" w14:textId="77777777" w:rsidR="003B1F10" w:rsidRDefault="003B1F10" w:rsidP="003B1F10">
      <w:pPr>
        <w:ind w:leftChars="100" w:left="210"/>
      </w:pPr>
      <w:r>
        <w:rPr>
          <w:rFonts w:hint="eastAsia"/>
        </w:rPr>
        <w:t xml:space="preserve">B) new </w:t>
      </w:r>
      <w:proofErr w:type="spellStart"/>
      <w:proofErr w:type="gramStart"/>
      <w:r>
        <w:rPr>
          <w:rFonts w:hint="eastAsia"/>
        </w:rPr>
        <w:t>DataOutputStream</w:t>
      </w:r>
      <w:proofErr w:type="spellEnd"/>
      <w:r>
        <w:rPr>
          <w:rFonts w:hint="eastAsia"/>
        </w:rPr>
        <w:t>(</w:t>
      </w:r>
      <w:proofErr w:type="gramEnd"/>
      <w:r>
        <w:rPr>
          <w:rFonts w:hint="eastAsia"/>
        </w:rPr>
        <w:t xml:space="preserve">new </w:t>
      </w:r>
      <w:proofErr w:type="spellStart"/>
      <w:r>
        <w:rPr>
          <w:rFonts w:hint="eastAsia"/>
        </w:rPr>
        <w:t>OutputStream</w:t>
      </w:r>
      <w:proofErr w:type="spellEnd"/>
      <w:r>
        <w:rPr>
          <w:rFonts w:hint="eastAsia"/>
        </w:rPr>
        <w:t>(</w:t>
      </w:r>
      <w:r>
        <w:t>“</w:t>
      </w:r>
      <w:r>
        <w:rPr>
          <w:rFonts w:hint="eastAsia"/>
        </w:rPr>
        <w:t>o.txt</w:t>
      </w:r>
      <w:r>
        <w:t>”</w:t>
      </w:r>
      <w:r>
        <w:rPr>
          <w:rFonts w:hint="eastAsia"/>
        </w:rPr>
        <w:t>));</w:t>
      </w:r>
    </w:p>
    <w:p w14:paraId="54E57127" w14:textId="77777777" w:rsidR="003B1F10" w:rsidRDefault="003B1F10" w:rsidP="003B1F10">
      <w:pPr>
        <w:ind w:leftChars="100" w:left="210"/>
      </w:pPr>
      <w:r>
        <w:rPr>
          <w:rFonts w:hint="eastAsia"/>
        </w:rPr>
        <w:t xml:space="preserve">C) new </w:t>
      </w:r>
      <w:proofErr w:type="spellStart"/>
      <w:proofErr w:type="gramStart"/>
      <w:r>
        <w:rPr>
          <w:rFonts w:hint="eastAsia"/>
        </w:rPr>
        <w:t>DataOutputStream</w:t>
      </w:r>
      <w:proofErr w:type="spellEnd"/>
      <w:r>
        <w:rPr>
          <w:rFonts w:hint="eastAsia"/>
        </w:rPr>
        <w:t>(</w:t>
      </w:r>
      <w:proofErr w:type="gramEnd"/>
      <w:r>
        <w:rPr>
          <w:rFonts w:hint="eastAsia"/>
        </w:rPr>
        <w:t xml:space="preserve">new </w:t>
      </w:r>
      <w:proofErr w:type="spellStart"/>
      <w:r>
        <w:rPr>
          <w:rFonts w:hint="eastAsia"/>
        </w:rPr>
        <w:t>FileOutputStream</w:t>
      </w:r>
      <w:proofErr w:type="spellEnd"/>
      <w:r>
        <w:rPr>
          <w:rFonts w:hint="eastAsia"/>
        </w:rPr>
        <w:t>(</w:t>
      </w:r>
      <w:r>
        <w:t>“</w:t>
      </w:r>
      <w:r>
        <w:rPr>
          <w:rFonts w:hint="eastAsia"/>
        </w:rPr>
        <w:t>o.txt</w:t>
      </w:r>
      <w:r>
        <w:t>”</w:t>
      </w:r>
      <w:r>
        <w:rPr>
          <w:rFonts w:hint="eastAsia"/>
        </w:rPr>
        <w:t>));</w:t>
      </w:r>
    </w:p>
    <w:p w14:paraId="0132B7F8" w14:textId="77777777" w:rsidR="003B1F10" w:rsidRDefault="003B1F10" w:rsidP="003B1F10">
      <w:pPr>
        <w:ind w:leftChars="100" w:left="210"/>
      </w:pPr>
      <w:r>
        <w:rPr>
          <w:rFonts w:hint="eastAsia"/>
        </w:rPr>
        <w:t xml:space="preserve">D) new </w:t>
      </w:r>
      <w:proofErr w:type="spellStart"/>
      <w:proofErr w:type="gramStart"/>
      <w:r>
        <w:rPr>
          <w:rFonts w:hint="eastAsia"/>
        </w:rPr>
        <w:t>DataOutputStream</w:t>
      </w:r>
      <w:proofErr w:type="spellEnd"/>
      <w:r>
        <w:rPr>
          <w:rFonts w:hint="eastAsia"/>
        </w:rPr>
        <w:t>(</w:t>
      </w:r>
      <w:proofErr w:type="gramEnd"/>
      <w:r>
        <w:rPr>
          <w:rFonts w:hint="eastAsia"/>
        </w:rPr>
        <w:t xml:space="preserve">new </w:t>
      </w:r>
      <w:proofErr w:type="spellStart"/>
      <w:r>
        <w:rPr>
          <w:rFonts w:hint="eastAsia"/>
        </w:rPr>
        <w:t>FileWriter</w:t>
      </w:r>
      <w:proofErr w:type="spellEnd"/>
      <w:r>
        <w:rPr>
          <w:rFonts w:hint="eastAsia"/>
        </w:rPr>
        <w:t>(</w:t>
      </w:r>
      <w:r>
        <w:t>“</w:t>
      </w:r>
      <w:r>
        <w:rPr>
          <w:rFonts w:hint="eastAsia"/>
        </w:rPr>
        <w:t>o.txt</w:t>
      </w:r>
      <w:r>
        <w:t>”</w:t>
      </w:r>
      <w:r>
        <w:rPr>
          <w:rFonts w:hint="eastAsia"/>
        </w:rPr>
        <w:t>));</w:t>
      </w:r>
    </w:p>
    <w:p w14:paraId="68B86321" w14:textId="37184C73" w:rsidR="003B1F10" w:rsidRDefault="003B1F10" w:rsidP="00863803">
      <w:pPr>
        <w:rPr>
          <w:sz w:val="24"/>
        </w:rPr>
      </w:pPr>
    </w:p>
    <w:p w14:paraId="3A39A541" w14:textId="50858169" w:rsidR="0017296F" w:rsidRDefault="0017296F" w:rsidP="00863803">
      <w:pPr>
        <w:rPr>
          <w:sz w:val="24"/>
        </w:rPr>
      </w:pPr>
    </w:p>
    <w:p w14:paraId="391B723B" w14:textId="77777777" w:rsidR="0017296F" w:rsidRPr="00690549" w:rsidRDefault="0017296F" w:rsidP="0017296F">
      <w:pPr>
        <w:ind w:firstLineChars="100" w:firstLine="210"/>
      </w:pPr>
      <w:r w:rsidRPr="00690549">
        <w:rPr>
          <w:rFonts w:hint="eastAsia"/>
        </w:rPr>
        <w:t>4</w:t>
      </w:r>
      <w:r w:rsidRPr="00690549">
        <w:rPr>
          <w:rFonts w:hint="eastAsia"/>
        </w:rPr>
        <w:t>、什么</w:t>
      </w:r>
      <w:proofErr w:type="gramStart"/>
      <w:r w:rsidRPr="00690549">
        <w:rPr>
          <w:rFonts w:hint="eastAsia"/>
        </w:rPr>
        <w:t>叫对象</w:t>
      </w:r>
      <w:proofErr w:type="gramEnd"/>
      <w:r w:rsidRPr="00690549">
        <w:rPr>
          <w:rFonts w:hint="eastAsia"/>
        </w:rPr>
        <w:t>的序列化操作？</w:t>
      </w:r>
    </w:p>
    <w:p w14:paraId="6CFA12CE" w14:textId="77777777" w:rsidR="0017296F" w:rsidRDefault="0017296F" w:rsidP="0017296F">
      <w:pPr>
        <w:ind w:left="420"/>
      </w:pPr>
      <w:r w:rsidRPr="00690549">
        <w:rPr>
          <w:rFonts w:hint="eastAsia"/>
        </w:rPr>
        <w:t>答：</w:t>
      </w:r>
      <w:r>
        <w:rPr>
          <w:rFonts w:hint="eastAsia"/>
        </w:rPr>
        <w:t>对象的序列化是指将实现了序列化接口（</w:t>
      </w:r>
      <w:r>
        <w:rPr>
          <w:rFonts w:hint="eastAsia"/>
        </w:rPr>
        <w:t>Serializable</w:t>
      </w:r>
      <w:r>
        <w:rPr>
          <w:rFonts w:hint="eastAsia"/>
        </w:rPr>
        <w:t>接口）的对象转化成字节序列进行保存或传输，而以后还能够根据该字节序列将对象完全还原。</w:t>
      </w:r>
    </w:p>
    <w:p w14:paraId="2CC267F8" w14:textId="6407299A" w:rsidR="0017296F" w:rsidRDefault="0017296F" w:rsidP="00863803">
      <w:pPr>
        <w:rPr>
          <w:sz w:val="24"/>
        </w:rPr>
      </w:pPr>
    </w:p>
    <w:p w14:paraId="01D3E9F1" w14:textId="39C272BB" w:rsidR="009C1CA3" w:rsidRDefault="009C1CA3" w:rsidP="00863803">
      <w:pPr>
        <w:rPr>
          <w:sz w:val="24"/>
        </w:rPr>
      </w:pPr>
    </w:p>
    <w:p w14:paraId="73B841E8" w14:textId="7EC5472E" w:rsidR="009C1CA3" w:rsidRDefault="009C1CA3" w:rsidP="00863803">
      <w:pPr>
        <w:rPr>
          <w:sz w:val="24"/>
        </w:rPr>
      </w:pPr>
    </w:p>
    <w:p w14:paraId="7148B11C" w14:textId="0AFD128E" w:rsidR="009C1CA3" w:rsidRDefault="009C1CA3" w:rsidP="00863803">
      <w:pPr>
        <w:rPr>
          <w:sz w:val="24"/>
        </w:rPr>
      </w:pPr>
      <w:r>
        <w:rPr>
          <w:rFonts w:hint="eastAsia"/>
          <w:sz w:val="24"/>
        </w:rPr>
        <w:t>第十章</w:t>
      </w:r>
    </w:p>
    <w:p w14:paraId="7DBF4A0C" w14:textId="77777777" w:rsidR="009C1CA3" w:rsidRDefault="009C1CA3" w:rsidP="009C1CA3">
      <w:r>
        <w:rPr>
          <w:rFonts w:hint="eastAsia"/>
        </w:rPr>
        <w:t>3</w:t>
      </w:r>
      <w:r>
        <w:rPr>
          <w:rFonts w:hint="eastAsia"/>
        </w:rPr>
        <w:t>、线程有哪几种状态？状态之间是如何转换的？</w:t>
      </w:r>
    </w:p>
    <w:p w14:paraId="2E88AF63" w14:textId="77777777" w:rsidR="009C1CA3" w:rsidRDefault="009C1CA3" w:rsidP="009C1CA3">
      <w:pPr>
        <w:ind w:firstLineChars="200" w:firstLine="420"/>
      </w:pPr>
      <w:r>
        <w:rPr>
          <w:rFonts w:hint="eastAsia"/>
        </w:rPr>
        <w:t>线程的</w:t>
      </w:r>
      <w:r w:rsidRPr="00402AAB">
        <w:rPr>
          <w:rFonts w:hint="eastAsia"/>
        </w:rPr>
        <w:t>新建状态（</w:t>
      </w:r>
      <w:r w:rsidRPr="00402AAB">
        <w:rPr>
          <w:rFonts w:hint="eastAsia"/>
        </w:rPr>
        <w:t>New Thread</w:t>
      </w:r>
      <w:r w:rsidRPr="00402AAB">
        <w:rPr>
          <w:rFonts w:hint="eastAsia"/>
        </w:rPr>
        <w:t>）、可运行状态（</w:t>
      </w:r>
      <w:r w:rsidRPr="00402AAB">
        <w:rPr>
          <w:rFonts w:hint="eastAsia"/>
        </w:rPr>
        <w:t>Runnable</w:t>
      </w:r>
      <w:r w:rsidRPr="00402AAB">
        <w:rPr>
          <w:rFonts w:hint="eastAsia"/>
        </w:rPr>
        <w:t>）、阻塞状态（</w:t>
      </w:r>
      <w:r w:rsidRPr="00402AAB">
        <w:rPr>
          <w:rFonts w:hint="eastAsia"/>
        </w:rPr>
        <w:t>Blocked</w:t>
      </w:r>
      <w:r w:rsidRPr="00402AAB">
        <w:rPr>
          <w:rFonts w:hint="eastAsia"/>
        </w:rPr>
        <w:t>）和死亡状态（</w:t>
      </w:r>
      <w:r w:rsidRPr="00402AAB">
        <w:rPr>
          <w:rFonts w:hint="eastAsia"/>
        </w:rPr>
        <w:t>Dead</w:t>
      </w:r>
      <w:r w:rsidRPr="00402AAB">
        <w:rPr>
          <w:rFonts w:hint="eastAsia"/>
        </w:rPr>
        <w:t>）</w:t>
      </w:r>
      <w:r>
        <w:rPr>
          <w:rFonts w:hint="eastAsia"/>
        </w:rPr>
        <w:t>。</w:t>
      </w:r>
    </w:p>
    <w:p w14:paraId="4CBD3AB6" w14:textId="77777777" w:rsidR="009C1CA3" w:rsidRDefault="009C1CA3" w:rsidP="009C1CA3">
      <w:pPr>
        <w:ind w:firstLineChars="200" w:firstLine="420"/>
      </w:pPr>
      <w:r>
        <w:rPr>
          <w:rFonts w:hint="eastAsia"/>
        </w:rPr>
        <w:t>当使用</w:t>
      </w:r>
      <w:r>
        <w:rPr>
          <w:rFonts w:hint="eastAsia"/>
        </w:rPr>
        <w:t>New</w:t>
      </w:r>
      <w:r>
        <w:rPr>
          <w:rFonts w:hint="eastAsia"/>
        </w:rPr>
        <w:t>关键字新创建一个线程时，线程处于新建状态（</w:t>
      </w:r>
      <w:r>
        <w:rPr>
          <w:rFonts w:hint="eastAsia"/>
        </w:rPr>
        <w:t>New Thread</w:t>
      </w:r>
      <w:r>
        <w:rPr>
          <w:rFonts w:hint="eastAsia"/>
        </w:rPr>
        <w:t>）；</w:t>
      </w:r>
    </w:p>
    <w:p w14:paraId="1282387A" w14:textId="77777777" w:rsidR="009C1CA3" w:rsidRDefault="009C1CA3" w:rsidP="009C1CA3">
      <w:pPr>
        <w:ind w:firstLineChars="200" w:firstLine="420"/>
      </w:pPr>
      <w:r>
        <w:rPr>
          <w:rFonts w:hint="eastAsia"/>
        </w:rPr>
        <w:t>一旦一个线程调用了</w:t>
      </w:r>
      <w:r>
        <w:rPr>
          <w:rFonts w:hint="eastAsia"/>
        </w:rPr>
        <w:t>start()</w:t>
      </w:r>
      <w:r>
        <w:rPr>
          <w:rFonts w:hint="eastAsia"/>
        </w:rPr>
        <w:t>方法，线程就进入可运行状态（</w:t>
      </w:r>
      <w:r>
        <w:rPr>
          <w:rFonts w:hint="eastAsia"/>
        </w:rPr>
        <w:t>Runnable</w:t>
      </w:r>
      <w:r>
        <w:rPr>
          <w:rFonts w:hint="eastAsia"/>
        </w:rPr>
        <w:t>）；</w:t>
      </w:r>
    </w:p>
    <w:p w14:paraId="28BD6A6D" w14:textId="77777777" w:rsidR="009C1CA3" w:rsidRDefault="009C1CA3" w:rsidP="009C1CA3">
      <w:pPr>
        <w:ind w:firstLineChars="200" w:firstLine="420"/>
      </w:pPr>
      <w:r>
        <w:rPr>
          <w:rFonts w:hint="eastAsia"/>
        </w:rPr>
        <w:t>如果出现下述情况，线程进入阻塞状态：</w:t>
      </w:r>
    </w:p>
    <w:p w14:paraId="05A8A3BB" w14:textId="77777777" w:rsidR="009C1CA3" w:rsidRDefault="009C1CA3" w:rsidP="009C1CA3">
      <w:pPr>
        <w:numPr>
          <w:ilvl w:val="0"/>
          <w:numId w:val="14"/>
        </w:numPr>
        <w:topLinePunct/>
        <w:spacing w:afterLines="50" w:after="156" w:line="300" w:lineRule="atLeast"/>
      </w:pPr>
      <w:r>
        <w:rPr>
          <w:rFonts w:hint="eastAsia"/>
        </w:rPr>
        <w:t>线程调用了</w:t>
      </w:r>
      <w:r>
        <w:rPr>
          <w:rFonts w:hint="eastAsia"/>
        </w:rPr>
        <w:t>sleep()</w:t>
      </w:r>
      <w:r>
        <w:rPr>
          <w:rFonts w:hint="eastAsia"/>
        </w:rPr>
        <w:t>方法；</w:t>
      </w:r>
    </w:p>
    <w:p w14:paraId="319DDF07" w14:textId="77777777" w:rsidR="009C1CA3" w:rsidRDefault="009C1CA3" w:rsidP="009C1CA3">
      <w:pPr>
        <w:numPr>
          <w:ilvl w:val="0"/>
          <w:numId w:val="14"/>
        </w:numPr>
        <w:topLinePunct/>
        <w:spacing w:afterLines="50" w:after="156" w:line="300" w:lineRule="atLeast"/>
      </w:pPr>
      <w:r>
        <w:rPr>
          <w:rFonts w:hint="eastAsia"/>
        </w:rPr>
        <w:lastRenderedPageBreak/>
        <w:t>I/O</w:t>
      </w:r>
      <w:r>
        <w:rPr>
          <w:rFonts w:hint="eastAsia"/>
        </w:rPr>
        <w:t>流中发生了线程阻塞；</w:t>
      </w:r>
    </w:p>
    <w:p w14:paraId="1081DBD3" w14:textId="77777777" w:rsidR="009C1CA3" w:rsidRDefault="009C1CA3" w:rsidP="009C1CA3">
      <w:pPr>
        <w:numPr>
          <w:ilvl w:val="0"/>
          <w:numId w:val="14"/>
        </w:numPr>
        <w:topLinePunct/>
        <w:spacing w:afterLines="50" w:after="156" w:line="300" w:lineRule="atLeast"/>
      </w:pPr>
      <w:r>
        <w:rPr>
          <w:rFonts w:hint="eastAsia"/>
        </w:rPr>
        <w:t>线程调用了</w:t>
      </w:r>
      <w:r>
        <w:rPr>
          <w:rFonts w:hint="eastAsia"/>
        </w:rPr>
        <w:t>wait()</w:t>
      </w:r>
      <w:r>
        <w:rPr>
          <w:rFonts w:hint="eastAsia"/>
        </w:rPr>
        <w:t>方法；</w:t>
      </w:r>
    </w:p>
    <w:p w14:paraId="60DADDAE" w14:textId="77777777" w:rsidR="009C1CA3" w:rsidRDefault="009C1CA3" w:rsidP="009C1CA3">
      <w:pPr>
        <w:numPr>
          <w:ilvl w:val="0"/>
          <w:numId w:val="14"/>
        </w:numPr>
        <w:topLinePunct/>
        <w:spacing w:afterLines="50" w:after="156" w:line="300" w:lineRule="atLeast"/>
      </w:pPr>
      <w:r>
        <w:rPr>
          <w:rFonts w:hint="eastAsia"/>
        </w:rPr>
        <w:t>线程调用了</w:t>
      </w:r>
      <w:r>
        <w:rPr>
          <w:rFonts w:hint="eastAsia"/>
        </w:rPr>
        <w:t>suspend()</w:t>
      </w:r>
      <w:r>
        <w:rPr>
          <w:rFonts w:hint="eastAsia"/>
        </w:rPr>
        <w:t>方法（已过时）；</w:t>
      </w:r>
    </w:p>
    <w:p w14:paraId="4777469C" w14:textId="77777777" w:rsidR="009C1CA3" w:rsidRDefault="009C1CA3" w:rsidP="009C1CA3">
      <w:pPr>
        <w:ind w:firstLineChars="200" w:firstLine="420"/>
      </w:pPr>
      <w:r>
        <w:rPr>
          <w:rFonts w:hint="eastAsia"/>
        </w:rPr>
        <w:t>线程要锁住一个对象，但该对象已被另一个线程锁住。</w:t>
      </w:r>
    </w:p>
    <w:p w14:paraId="45DCA5D0" w14:textId="77777777" w:rsidR="009C1CA3" w:rsidRDefault="009C1CA3" w:rsidP="009C1CA3">
      <w:pPr>
        <w:ind w:firstLineChars="200" w:firstLine="420"/>
      </w:pPr>
      <w:r>
        <w:rPr>
          <w:rFonts w:hint="eastAsia"/>
        </w:rPr>
        <w:t>处于阻塞状态的线程在下述情况还会回到可运行状态：</w:t>
      </w:r>
    </w:p>
    <w:p w14:paraId="3CD1FFEB" w14:textId="77777777" w:rsidR="009C1CA3" w:rsidRDefault="009C1CA3" w:rsidP="009C1CA3">
      <w:pPr>
        <w:spacing w:afterLines="50" w:after="156" w:line="300" w:lineRule="atLeast"/>
        <w:ind w:firstLine="420"/>
      </w:pPr>
      <w:r>
        <w:rPr>
          <w:rFonts w:hint="eastAsia"/>
        </w:rPr>
        <w:t>处于阻塞状态的线程要想重新回到可运行状态，需要分别满足不同的特定条件：</w:t>
      </w:r>
    </w:p>
    <w:p w14:paraId="5F53AEAA" w14:textId="77777777" w:rsidR="009C1CA3" w:rsidRDefault="009C1CA3" w:rsidP="009C1CA3">
      <w:pPr>
        <w:numPr>
          <w:ilvl w:val="0"/>
          <w:numId w:val="15"/>
        </w:numPr>
        <w:topLinePunct/>
        <w:spacing w:afterLines="50" w:after="156" w:line="300" w:lineRule="atLeast"/>
      </w:pPr>
      <w:r>
        <w:rPr>
          <w:rFonts w:hint="eastAsia"/>
        </w:rPr>
        <w:t>如果由于调用</w:t>
      </w:r>
      <w:r>
        <w:rPr>
          <w:rFonts w:hint="eastAsia"/>
        </w:rPr>
        <w:t>sleep()</w:t>
      </w:r>
      <w:r>
        <w:rPr>
          <w:rFonts w:hint="eastAsia"/>
        </w:rPr>
        <w:t>而进入阻塞状态，则当睡眠时间到达所规定的毫秒数，就可以离开该状态；</w:t>
      </w:r>
    </w:p>
    <w:p w14:paraId="286096DC" w14:textId="77777777" w:rsidR="009C1CA3" w:rsidRDefault="009C1CA3" w:rsidP="009C1CA3">
      <w:pPr>
        <w:numPr>
          <w:ilvl w:val="0"/>
          <w:numId w:val="15"/>
        </w:numPr>
        <w:topLinePunct/>
        <w:spacing w:afterLines="50" w:after="156" w:line="300" w:lineRule="atLeast"/>
      </w:pPr>
      <w:r>
        <w:rPr>
          <w:rFonts w:hint="eastAsia"/>
        </w:rPr>
        <w:t>如果由于等待</w:t>
      </w:r>
      <w:r>
        <w:rPr>
          <w:rFonts w:hint="eastAsia"/>
        </w:rPr>
        <w:t>I/O</w:t>
      </w:r>
      <w:r>
        <w:rPr>
          <w:rFonts w:hint="eastAsia"/>
        </w:rPr>
        <w:t>操作，那么当这个</w:t>
      </w:r>
      <w:r>
        <w:rPr>
          <w:rFonts w:hint="eastAsia"/>
        </w:rPr>
        <w:t>I/O</w:t>
      </w:r>
      <w:r>
        <w:rPr>
          <w:rFonts w:hint="eastAsia"/>
        </w:rPr>
        <w:t>操作完成后，就可以离开该状态；</w:t>
      </w:r>
    </w:p>
    <w:p w14:paraId="1C884D5E" w14:textId="77777777" w:rsidR="009C1CA3" w:rsidRDefault="009C1CA3" w:rsidP="009C1CA3">
      <w:pPr>
        <w:numPr>
          <w:ilvl w:val="0"/>
          <w:numId w:val="15"/>
        </w:numPr>
        <w:topLinePunct/>
        <w:spacing w:afterLines="50" w:after="156" w:line="300" w:lineRule="atLeast"/>
      </w:pPr>
      <w:r>
        <w:rPr>
          <w:rFonts w:hint="eastAsia"/>
        </w:rPr>
        <w:t>如果由于调用了</w:t>
      </w:r>
      <w:r>
        <w:rPr>
          <w:rFonts w:hint="eastAsia"/>
        </w:rPr>
        <w:t>wait()</w:t>
      </w:r>
      <w:r>
        <w:rPr>
          <w:rFonts w:hint="eastAsia"/>
        </w:rPr>
        <w:t>方法，那么只有等另一个线程调用了</w:t>
      </w:r>
      <w:r>
        <w:rPr>
          <w:rFonts w:hint="eastAsia"/>
        </w:rPr>
        <w:t>notify()</w:t>
      </w:r>
      <w:r>
        <w:rPr>
          <w:rFonts w:hint="eastAsia"/>
        </w:rPr>
        <w:t>或</w:t>
      </w:r>
      <w:proofErr w:type="spellStart"/>
      <w:r>
        <w:rPr>
          <w:rFonts w:hint="eastAsia"/>
        </w:rPr>
        <w:t>notifyAll</w:t>
      </w:r>
      <w:proofErr w:type="spellEnd"/>
      <w:r>
        <w:rPr>
          <w:rFonts w:hint="eastAsia"/>
        </w:rPr>
        <w:t>()</w:t>
      </w:r>
      <w:r>
        <w:rPr>
          <w:rFonts w:hint="eastAsia"/>
        </w:rPr>
        <w:t>方法后，才能离开该状态；</w:t>
      </w:r>
    </w:p>
    <w:p w14:paraId="340CC1A7" w14:textId="77777777" w:rsidR="009C1CA3" w:rsidRDefault="009C1CA3" w:rsidP="009C1CA3">
      <w:pPr>
        <w:numPr>
          <w:ilvl w:val="0"/>
          <w:numId w:val="15"/>
        </w:numPr>
        <w:topLinePunct/>
        <w:spacing w:afterLines="50" w:after="156" w:line="300" w:lineRule="atLeast"/>
      </w:pPr>
      <w:r>
        <w:rPr>
          <w:rFonts w:hint="eastAsia"/>
        </w:rPr>
        <w:t>如果由于调用</w:t>
      </w:r>
      <w:r>
        <w:rPr>
          <w:rFonts w:hint="eastAsia"/>
        </w:rPr>
        <w:t>suspend()</w:t>
      </w:r>
      <w:r>
        <w:rPr>
          <w:rFonts w:hint="eastAsia"/>
        </w:rPr>
        <w:t>方法被挂起，则需调用</w:t>
      </w:r>
      <w:r>
        <w:rPr>
          <w:rFonts w:hint="eastAsia"/>
        </w:rPr>
        <w:t>resume()</w:t>
      </w:r>
      <w:r>
        <w:rPr>
          <w:rFonts w:hint="eastAsia"/>
        </w:rPr>
        <w:t>后才能离开该状态；</w:t>
      </w:r>
    </w:p>
    <w:p w14:paraId="686DE77A" w14:textId="77777777" w:rsidR="009C1CA3" w:rsidRDefault="009C1CA3" w:rsidP="009C1CA3">
      <w:pPr>
        <w:numPr>
          <w:ilvl w:val="0"/>
          <w:numId w:val="15"/>
        </w:numPr>
        <w:topLinePunct/>
        <w:spacing w:afterLines="50" w:after="156" w:line="300" w:lineRule="atLeast"/>
      </w:pPr>
      <w:r>
        <w:rPr>
          <w:rFonts w:hint="eastAsia"/>
        </w:rPr>
        <w:t>如果正在等待其他线程拥有的对象锁，只有该线程放弃锁后，才能离开该状态。</w:t>
      </w:r>
    </w:p>
    <w:p w14:paraId="5B561BEB" w14:textId="77777777" w:rsidR="009C1CA3" w:rsidRDefault="009C1CA3" w:rsidP="009C1CA3">
      <w:pPr>
        <w:ind w:firstLineChars="200" w:firstLine="420"/>
      </w:pPr>
      <w:r>
        <w:rPr>
          <w:rFonts w:hint="eastAsia"/>
        </w:rPr>
        <w:t>如果出现下述情况，线程进入死亡状态：</w:t>
      </w:r>
    </w:p>
    <w:p w14:paraId="1179F618" w14:textId="77777777" w:rsidR="009C1CA3" w:rsidRDefault="009C1CA3" w:rsidP="009C1CA3">
      <w:pPr>
        <w:numPr>
          <w:ilvl w:val="0"/>
          <w:numId w:val="16"/>
        </w:numPr>
        <w:topLinePunct/>
        <w:spacing w:afterLines="50" w:after="156"/>
      </w:pPr>
      <w:r>
        <w:rPr>
          <w:rFonts w:hint="eastAsia"/>
        </w:rPr>
        <w:t>线程执行完，自然死亡。</w:t>
      </w:r>
    </w:p>
    <w:p w14:paraId="0EE2A387" w14:textId="77777777" w:rsidR="009C1CA3" w:rsidRPr="00B27045" w:rsidRDefault="009C1CA3" w:rsidP="009C1CA3">
      <w:pPr>
        <w:numPr>
          <w:ilvl w:val="0"/>
          <w:numId w:val="16"/>
        </w:numPr>
        <w:topLinePunct/>
        <w:spacing w:afterLines="50" w:after="156"/>
      </w:pPr>
      <w:r>
        <w:rPr>
          <w:rFonts w:hint="eastAsia"/>
        </w:rPr>
        <w:t>异常终止</w:t>
      </w:r>
      <w:r>
        <w:rPr>
          <w:rFonts w:hint="eastAsia"/>
        </w:rPr>
        <w:t>run()</w:t>
      </w:r>
      <w:r>
        <w:rPr>
          <w:rFonts w:hint="eastAsia"/>
        </w:rPr>
        <w:t>方法（如调用</w:t>
      </w:r>
      <w:r>
        <w:rPr>
          <w:rFonts w:hint="eastAsia"/>
        </w:rPr>
        <w:t>stop()</w:t>
      </w:r>
      <w:r>
        <w:rPr>
          <w:rFonts w:hint="eastAsia"/>
        </w:rPr>
        <w:t>方法，</w:t>
      </w:r>
      <w:r>
        <w:rPr>
          <w:rFonts w:hint="eastAsia"/>
        </w:rPr>
        <w:t>stop()</w:t>
      </w:r>
      <w:r>
        <w:rPr>
          <w:rFonts w:hint="eastAsia"/>
        </w:rPr>
        <w:t>方法已过时）。</w:t>
      </w:r>
    </w:p>
    <w:p w14:paraId="29BD9B64" w14:textId="77777777" w:rsidR="009C1CA3" w:rsidRDefault="009C1CA3" w:rsidP="00863803">
      <w:pPr>
        <w:rPr>
          <w:sz w:val="24"/>
        </w:rPr>
      </w:pPr>
    </w:p>
    <w:p w14:paraId="6EF3C82C" w14:textId="77777777" w:rsidR="009C1CA3" w:rsidRPr="00F00545" w:rsidRDefault="009C1CA3" w:rsidP="009C1CA3">
      <w:r w:rsidRPr="00F00545">
        <w:rPr>
          <w:rFonts w:hint="eastAsia"/>
        </w:rPr>
        <w:t>4</w:t>
      </w:r>
      <w:r w:rsidRPr="00F00545">
        <w:rPr>
          <w:rFonts w:hint="eastAsia"/>
        </w:rPr>
        <w:t>、什么叫“临界资源”？什么叫“临界区”？什么叫“同步方法”？</w:t>
      </w:r>
    </w:p>
    <w:p w14:paraId="24BA2BCF" w14:textId="152F75CD" w:rsidR="00033A80" w:rsidRDefault="009C1CA3" w:rsidP="00033A80">
      <w:pPr>
        <w:ind w:leftChars="200" w:left="420" w:firstLineChars="200" w:firstLine="420"/>
        <w:rPr>
          <w:rFonts w:hint="eastAsia"/>
        </w:rPr>
      </w:pPr>
      <w:r>
        <w:rPr>
          <w:rFonts w:hint="eastAsia"/>
        </w:rPr>
        <w:t>我们把一次只允许一个线程使用的资源称为“临界资源”，访问这种临界资源的代码称为“临界区”。</w:t>
      </w:r>
      <w:r w:rsidRPr="00FA5ADB">
        <w:rPr>
          <w:rFonts w:hint="eastAsia"/>
        </w:rPr>
        <w:t xml:space="preserve"> </w:t>
      </w:r>
      <w:r>
        <w:rPr>
          <w:rFonts w:hint="eastAsia"/>
        </w:rPr>
        <w:t>如果一个方法被关键字</w:t>
      </w:r>
      <w:r>
        <w:rPr>
          <w:rFonts w:hint="eastAsia"/>
        </w:rPr>
        <w:t>synchronized</w:t>
      </w:r>
      <w:r>
        <w:rPr>
          <w:rFonts w:hint="eastAsia"/>
        </w:rPr>
        <w:t>修饰，这个方法被称为“同步方法”。</w:t>
      </w:r>
      <w:r w:rsidRPr="00FA5ADB">
        <w:rPr>
          <w:rFonts w:hint="eastAsia"/>
        </w:rPr>
        <w:t xml:space="preserve"> </w:t>
      </w:r>
      <w:r>
        <w:rPr>
          <w:rFonts w:hint="eastAsia"/>
        </w:rPr>
        <w:t>同步方法在其执行期间是不会被中断的。</w:t>
      </w:r>
    </w:p>
    <w:p w14:paraId="27C5EBCC" w14:textId="596DF793" w:rsidR="009C1CA3" w:rsidRPr="00033A80" w:rsidRDefault="00033A80" w:rsidP="00863803">
      <w:pPr>
        <w:rPr>
          <w:sz w:val="24"/>
        </w:rPr>
      </w:pPr>
      <w:r w:rsidRPr="00033A80">
        <w:rPr>
          <w:rFonts w:hint="eastAsia"/>
        </w:rPr>
        <w:t>5</w:t>
      </w:r>
      <w:r w:rsidRPr="00033A80">
        <w:t>、</w:t>
      </w:r>
      <w:r w:rsidRPr="00033A80">
        <w:rPr>
          <w:rFonts w:hint="eastAsia"/>
        </w:rPr>
        <w:t>每个对象具有一把锁，我们将其称为“对象锁”，当线程没有访问同步方法时，对象锁</w:t>
      </w:r>
      <w:r w:rsidRPr="00033A80">
        <w:rPr>
          <w:rFonts w:hint="eastAsia"/>
          <w:sz w:val="24"/>
        </w:rPr>
        <w:t>的状态是打开的。如果线程要进入对象中的同步方法，即被</w:t>
      </w:r>
      <w:r w:rsidRPr="00033A80">
        <w:rPr>
          <w:rFonts w:hint="eastAsia"/>
          <w:sz w:val="24"/>
        </w:rPr>
        <w:t>synchronized</w:t>
      </w:r>
      <w:r w:rsidRPr="00033A80">
        <w:rPr>
          <w:rFonts w:hint="eastAsia"/>
          <w:sz w:val="24"/>
        </w:rPr>
        <w:t>修饰的实例方法，需要先检查其对象锁的状态，如果锁是打开的，则线程可以进入该同步方法，同时关闭对象所，此时线程持有该对象锁。如果此时其他线程也要访问该同步方法，就会进入阻塞状态，到对象的锁等待池中等待，直到前面的线程退出同步方法释放对象锁后，才能继续执行。</w:t>
      </w:r>
    </w:p>
    <w:p w14:paraId="6A5FE73F" w14:textId="7C373A25" w:rsidR="00DA4394" w:rsidRDefault="00DA4394" w:rsidP="00863803">
      <w:pPr>
        <w:rPr>
          <w:sz w:val="24"/>
        </w:rPr>
      </w:pPr>
    </w:p>
    <w:p w14:paraId="6DBE8A9C" w14:textId="61CA0116" w:rsidR="00DA4394" w:rsidRDefault="00DA4394" w:rsidP="00863803">
      <w:pPr>
        <w:rPr>
          <w:sz w:val="24"/>
        </w:rPr>
      </w:pPr>
      <w:r>
        <w:rPr>
          <w:rFonts w:hint="eastAsia"/>
          <w:sz w:val="24"/>
        </w:rPr>
        <w:t>第十一章</w:t>
      </w:r>
      <w:r>
        <w:rPr>
          <w:rFonts w:hint="eastAsia"/>
          <w:sz w:val="24"/>
        </w:rPr>
        <w:t>j</w:t>
      </w:r>
      <w:r>
        <w:rPr>
          <w:sz w:val="24"/>
        </w:rPr>
        <w:t>ava</w:t>
      </w:r>
      <w:r>
        <w:rPr>
          <w:rFonts w:hint="eastAsia"/>
          <w:sz w:val="24"/>
        </w:rPr>
        <w:t>网络编程</w:t>
      </w:r>
    </w:p>
    <w:p w14:paraId="0227514B" w14:textId="77777777" w:rsidR="00DA4394" w:rsidRDefault="00DA4394" w:rsidP="00DA4394">
      <w:pPr>
        <w:ind w:firstLine="420"/>
      </w:pPr>
      <w:r>
        <w:rPr>
          <w:rFonts w:hint="eastAsia"/>
        </w:rPr>
        <w:t>2</w:t>
      </w:r>
      <w:r>
        <w:rPr>
          <w:rFonts w:hint="eastAsia"/>
        </w:rPr>
        <w:t>、</w:t>
      </w:r>
      <w:r>
        <w:rPr>
          <w:rFonts w:hint="eastAsia"/>
        </w:rPr>
        <w:t>TCP/IP</w:t>
      </w:r>
      <w:r>
        <w:rPr>
          <w:rFonts w:hint="eastAsia"/>
        </w:rPr>
        <w:t>协议和</w:t>
      </w:r>
      <w:r>
        <w:rPr>
          <w:rFonts w:hint="eastAsia"/>
        </w:rPr>
        <w:t>UDP/IP</w:t>
      </w:r>
      <w:r>
        <w:rPr>
          <w:rFonts w:hint="eastAsia"/>
        </w:rPr>
        <w:t>协议的主要区别是什么？</w:t>
      </w:r>
    </w:p>
    <w:p w14:paraId="39664F30" w14:textId="77777777" w:rsidR="00DA4394" w:rsidRDefault="00DA4394" w:rsidP="00DA4394">
      <w:pPr>
        <w:ind w:firstLine="420"/>
      </w:pPr>
      <w:r>
        <w:rPr>
          <w:rFonts w:hint="eastAsia"/>
        </w:rPr>
        <w:t>答：</w:t>
      </w:r>
      <w:r>
        <w:rPr>
          <w:rFonts w:hint="eastAsia"/>
        </w:rPr>
        <w:t>TCP</w:t>
      </w:r>
      <w:r>
        <w:rPr>
          <w:rFonts w:hint="eastAsia"/>
        </w:rPr>
        <w:t>（</w:t>
      </w:r>
      <w:r>
        <w:rPr>
          <w:rFonts w:hint="eastAsia"/>
        </w:rPr>
        <w:t>Transfer Control Protocol</w:t>
      </w:r>
      <w:r>
        <w:rPr>
          <w:rFonts w:hint="eastAsia"/>
        </w:rPr>
        <w:t>）协议是面向连接的协议，保证传输的可靠性。发送方和接收方的</w:t>
      </w:r>
      <w:r>
        <w:rPr>
          <w:rFonts w:hint="eastAsia"/>
        </w:rPr>
        <w:t>Socket</w:t>
      </w:r>
      <w:r>
        <w:rPr>
          <w:rFonts w:hint="eastAsia"/>
        </w:rPr>
        <w:t>之间需要建立连接，以保证得到的是一个顺序、无差错的数据流。</w:t>
      </w:r>
      <w:r>
        <w:rPr>
          <w:rFonts w:hint="eastAsia"/>
          <w:lang w:val="sv-SE"/>
        </w:rPr>
        <w:t>与</w:t>
      </w:r>
      <w:r>
        <w:rPr>
          <w:rFonts w:hint="eastAsia"/>
          <w:lang w:val="sv-SE"/>
        </w:rPr>
        <w:t>TCP</w:t>
      </w:r>
      <w:r>
        <w:rPr>
          <w:rFonts w:hint="eastAsia"/>
          <w:lang w:val="sv-SE"/>
        </w:rPr>
        <w:t>协议不同，</w:t>
      </w:r>
      <w:r w:rsidRPr="00D7579B">
        <w:rPr>
          <w:rFonts w:hint="eastAsia"/>
          <w:lang w:val="sv-SE"/>
        </w:rPr>
        <w:t>UDP</w:t>
      </w:r>
      <w:r w:rsidRPr="00D7579B">
        <w:rPr>
          <w:rFonts w:hint="eastAsia"/>
          <w:lang w:val="sv-SE"/>
        </w:rPr>
        <w:t>（</w:t>
      </w:r>
      <w:r w:rsidRPr="00D7579B">
        <w:rPr>
          <w:rFonts w:hint="eastAsia"/>
          <w:lang w:val="sv-SE"/>
        </w:rPr>
        <w:t>User Datagram Protocol</w:t>
      </w:r>
      <w:r w:rsidRPr="00D7579B">
        <w:rPr>
          <w:rFonts w:hint="eastAsia"/>
          <w:lang w:val="sv-SE"/>
        </w:rPr>
        <w:t>）</w:t>
      </w:r>
      <w:r>
        <w:rPr>
          <w:rFonts w:hint="eastAsia"/>
          <w:lang w:val="sv-SE"/>
        </w:rPr>
        <w:t>协议</w:t>
      </w:r>
      <w:r>
        <w:rPr>
          <w:rFonts w:hint="eastAsia"/>
        </w:rPr>
        <w:t>是一种无连接协议，因此每个数据报向目的地传送的路径并不固定，它可能通过任何可能的路径到达目的地。至于每个数据报是否能最终到达以及内容的正确性都是无法保证的。</w:t>
      </w:r>
    </w:p>
    <w:p w14:paraId="24F8ACF9" w14:textId="77777777" w:rsidR="00DA4394" w:rsidRPr="00BE2EC7" w:rsidRDefault="00DA4394" w:rsidP="00DA4394">
      <w:pPr>
        <w:ind w:firstLine="420"/>
      </w:pPr>
      <w:r w:rsidRPr="00BE2EC7">
        <w:rPr>
          <w:rFonts w:hint="eastAsia"/>
        </w:rPr>
        <w:t>3</w:t>
      </w:r>
      <w:r w:rsidRPr="00BE2EC7">
        <w:rPr>
          <w:rFonts w:hint="eastAsia"/>
        </w:rPr>
        <w:t>、使用</w:t>
      </w:r>
      <w:r w:rsidRPr="00BE2EC7">
        <w:rPr>
          <w:rFonts w:hint="eastAsia"/>
        </w:rPr>
        <w:t>Socket</w:t>
      </w:r>
      <w:r w:rsidRPr="00BE2EC7">
        <w:rPr>
          <w:rFonts w:hint="eastAsia"/>
        </w:rPr>
        <w:t>编程的基本步骤是什么？</w:t>
      </w:r>
    </w:p>
    <w:p w14:paraId="73109057" w14:textId="77777777" w:rsidR="00DA4394" w:rsidRDefault="00DA4394" w:rsidP="00DA4394">
      <w:pPr>
        <w:ind w:firstLine="420"/>
      </w:pPr>
      <w:r>
        <w:rPr>
          <w:rFonts w:hint="eastAsia"/>
        </w:rPr>
        <w:t>使用</w:t>
      </w:r>
      <w:r>
        <w:rPr>
          <w:rFonts w:hint="eastAsia"/>
        </w:rPr>
        <w:t>Socket</w:t>
      </w:r>
      <w:r>
        <w:rPr>
          <w:rFonts w:hint="eastAsia"/>
        </w:rPr>
        <w:t>编程的基本步骤包括下面</w:t>
      </w:r>
      <w:r>
        <w:rPr>
          <w:rFonts w:hint="eastAsia"/>
        </w:rPr>
        <w:t>3</w:t>
      </w:r>
      <w:r>
        <w:rPr>
          <w:rFonts w:hint="eastAsia"/>
        </w:rPr>
        <w:t>个方面：</w:t>
      </w:r>
    </w:p>
    <w:p w14:paraId="5D7E492C" w14:textId="77777777" w:rsidR="00DA4394" w:rsidRDefault="00DA4394" w:rsidP="00DA4394">
      <w:pPr>
        <w:ind w:leftChars="100" w:left="210" w:firstLine="420"/>
      </w:pPr>
      <w:r>
        <w:rPr>
          <w:rFonts w:hint="eastAsia"/>
        </w:rPr>
        <w:t>1</w:t>
      </w:r>
      <w:r>
        <w:rPr>
          <w:rFonts w:hint="eastAsia"/>
        </w:rPr>
        <w:t>）创建</w:t>
      </w:r>
      <w:r>
        <w:rPr>
          <w:rFonts w:hint="eastAsia"/>
        </w:rPr>
        <w:t>Socket</w:t>
      </w:r>
      <w:r>
        <w:rPr>
          <w:rFonts w:hint="eastAsia"/>
        </w:rPr>
        <w:t>。</w:t>
      </w:r>
    </w:p>
    <w:p w14:paraId="50CA08A8" w14:textId="77777777" w:rsidR="00DA4394" w:rsidRDefault="00DA4394" w:rsidP="00DA4394">
      <w:pPr>
        <w:ind w:leftChars="100" w:left="210" w:firstLine="420"/>
      </w:pPr>
      <w:r>
        <w:rPr>
          <w:rFonts w:hint="eastAsia"/>
        </w:rPr>
        <w:t>2</w:t>
      </w:r>
      <w:r>
        <w:rPr>
          <w:rFonts w:hint="eastAsia"/>
        </w:rPr>
        <w:t>）打开连接到</w:t>
      </w:r>
      <w:r>
        <w:rPr>
          <w:rFonts w:hint="eastAsia"/>
        </w:rPr>
        <w:t>Socket</w:t>
      </w:r>
      <w:r>
        <w:rPr>
          <w:rFonts w:hint="eastAsia"/>
        </w:rPr>
        <w:t>上的</w:t>
      </w:r>
      <w:r>
        <w:rPr>
          <w:rFonts w:hint="eastAsia"/>
        </w:rPr>
        <w:t>I/O</w:t>
      </w:r>
      <w:r>
        <w:rPr>
          <w:rFonts w:hint="eastAsia"/>
        </w:rPr>
        <w:t>流，遵照某种协议对</w:t>
      </w:r>
      <w:r>
        <w:rPr>
          <w:rFonts w:hint="eastAsia"/>
        </w:rPr>
        <w:t>Socket</w:t>
      </w:r>
      <w:r>
        <w:rPr>
          <w:rFonts w:hint="eastAsia"/>
        </w:rPr>
        <w:t>进行读</w:t>
      </w:r>
      <w:r>
        <w:rPr>
          <w:rFonts w:hint="eastAsia"/>
        </w:rPr>
        <w:t>/</w:t>
      </w:r>
      <w:r>
        <w:rPr>
          <w:rFonts w:hint="eastAsia"/>
        </w:rPr>
        <w:t>写操作。</w:t>
      </w:r>
    </w:p>
    <w:p w14:paraId="71BAEF8B" w14:textId="77777777" w:rsidR="00DA4394" w:rsidRDefault="00DA4394" w:rsidP="00DA4394">
      <w:pPr>
        <w:ind w:leftChars="100" w:left="210" w:firstLine="420"/>
      </w:pPr>
      <w:r>
        <w:rPr>
          <w:rFonts w:hint="eastAsia"/>
        </w:rPr>
        <w:t>3</w:t>
      </w:r>
      <w:r>
        <w:rPr>
          <w:rFonts w:hint="eastAsia"/>
        </w:rPr>
        <w:t>）关闭</w:t>
      </w:r>
      <w:r>
        <w:rPr>
          <w:rFonts w:hint="eastAsia"/>
        </w:rPr>
        <w:t>Socket</w:t>
      </w:r>
      <w:r>
        <w:rPr>
          <w:rFonts w:hint="eastAsia"/>
        </w:rPr>
        <w:t>。</w:t>
      </w:r>
    </w:p>
    <w:p w14:paraId="1D9898B6" w14:textId="77777777" w:rsidR="00DA4394" w:rsidRPr="0017296F" w:rsidRDefault="00DA4394" w:rsidP="00863803">
      <w:pPr>
        <w:rPr>
          <w:sz w:val="24"/>
        </w:rPr>
      </w:pPr>
    </w:p>
    <w:sectPr w:rsidR="00DA4394" w:rsidRPr="0017296F">
      <w:footerReference w:type="default" r:id="rId11"/>
      <w:pgSz w:w="11906" w:h="16838"/>
      <w:pgMar w:top="567" w:right="851" w:bottom="567" w:left="1797"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72274" w14:textId="77777777" w:rsidR="00AD58D6" w:rsidRDefault="00AD58D6" w:rsidP="00863803">
      <w:r>
        <w:separator/>
      </w:r>
    </w:p>
  </w:endnote>
  <w:endnote w:type="continuationSeparator" w:id="0">
    <w:p w14:paraId="62E7179D" w14:textId="77777777" w:rsidR="00AD58D6" w:rsidRDefault="00AD58D6" w:rsidP="0086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Calibri"/>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0005EB369D044E11A0A50973FA158B25"/>
      </w:placeholder>
      <w:temporary/>
      <w:showingPlcHdr/>
      <w15:appearance w15:val="hidden"/>
    </w:sdtPr>
    <w:sdtEndPr/>
    <w:sdtContent>
      <w:p w14:paraId="2259A0CA" w14:textId="77777777" w:rsidR="00DB0216" w:rsidRDefault="00DB0216">
        <w:pPr>
          <w:pStyle w:val="a9"/>
        </w:pPr>
        <w:r>
          <w:rPr>
            <w:lang w:val="zh-CN"/>
          </w:rPr>
          <w:t>[</w:t>
        </w:r>
        <w:r>
          <w:rPr>
            <w:lang w:val="zh-CN"/>
          </w:rPr>
          <w:t>在此处键入</w:t>
        </w:r>
        <w:r>
          <w:rPr>
            <w:lang w:val="zh-CN"/>
          </w:rPr>
          <w:t>]</w:t>
        </w:r>
      </w:p>
    </w:sdtContent>
  </w:sdt>
  <w:p w14:paraId="637A2AD7" w14:textId="77777777" w:rsidR="00DB0216" w:rsidRDefault="00DB0216">
    <w:pPr>
      <w:tabs>
        <w:tab w:val="center" w:pos="4353"/>
        <w:tab w:val="right" w:pos="8707"/>
      </w:tabs>
      <w:spacing w:line="360" w:lineRule="auto"/>
      <w:ind w:right="-401"/>
      <w:jc w:val="left"/>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C669B" w14:textId="77777777" w:rsidR="00AD58D6" w:rsidRDefault="00AD58D6" w:rsidP="00863803">
      <w:r>
        <w:separator/>
      </w:r>
    </w:p>
  </w:footnote>
  <w:footnote w:type="continuationSeparator" w:id="0">
    <w:p w14:paraId="5C53145E" w14:textId="77777777" w:rsidR="00AD58D6" w:rsidRDefault="00AD58D6" w:rsidP="008638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4"/>
      <w:numFmt w:val="decimal"/>
      <w:suff w:val="space"/>
      <w:lvlText w:val="%1."/>
      <w:lvlJc w:val="left"/>
    </w:lvl>
  </w:abstractNum>
  <w:abstractNum w:abstractNumId="1" w15:restartNumberingAfterBreak="0">
    <w:nsid w:val="0337165F"/>
    <w:multiLevelType w:val="multilevel"/>
    <w:tmpl w:val="033716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99195B"/>
    <w:multiLevelType w:val="hybridMultilevel"/>
    <w:tmpl w:val="B63482DC"/>
    <w:lvl w:ilvl="0" w:tplc="3466831E">
      <w:start w:val="4"/>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B96013"/>
    <w:multiLevelType w:val="multilevel"/>
    <w:tmpl w:val="16B960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DD54A9"/>
    <w:multiLevelType w:val="hybridMultilevel"/>
    <w:tmpl w:val="C4BE3726"/>
    <w:lvl w:ilvl="0" w:tplc="04090011">
      <w:start w:val="1"/>
      <w:numFmt w:val="decimal"/>
      <w:lvlText w:val="%1)"/>
      <w:lvlJc w:val="left"/>
      <w:pPr>
        <w:tabs>
          <w:tab w:val="num" w:pos="840"/>
        </w:tabs>
        <w:ind w:left="840" w:hanging="420"/>
      </w:pPr>
    </w:lvl>
    <w:lvl w:ilvl="1" w:tplc="363C2132">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C9234B1"/>
    <w:multiLevelType w:val="multilevel"/>
    <w:tmpl w:val="1C9234B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E3590A"/>
    <w:multiLevelType w:val="hybridMultilevel"/>
    <w:tmpl w:val="2C203686"/>
    <w:lvl w:ilvl="0" w:tplc="0046BB14">
      <w:start w:val="1"/>
      <w:numFmt w:val="bullet"/>
      <w:lvlText w:val=""/>
      <w:lvlJc w:val="left"/>
      <w:pPr>
        <w:tabs>
          <w:tab w:val="num" w:pos="720"/>
        </w:tabs>
        <w:ind w:left="720" w:hanging="360"/>
      </w:pPr>
      <w:rPr>
        <w:rFonts w:ascii="Wingdings" w:hAnsi="Wingdings" w:hint="default"/>
      </w:rPr>
    </w:lvl>
    <w:lvl w:ilvl="1" w:tplc="7116F4C6" w:tentative="1">
      <w:start w:val="1"/>
      <w:numFmt w:val="bullet"/>
      <w:lvlText w:val=""/>
      <w:lvlJc w:val="left"/>
      <w:pPr>
        <w:tabs>
          <w:tab w:val="num" w:pos="1440"/>
        </w:tabs>
        <w:ind w:left="1440" w:hanging="360"/>
      </w:pPr>
      <w:rPr>
        <w:rFonts w:ascii="Wingdings" w:hAnsi="Wingdings" w:hint="default"/>
      </w:rPr>
    </w:lvl>
    <w:lvl w:ilvl="2" w:tplc="F7C4D4A6" w:tentative="1">
      <w:start w:val="1"/>
      <w:numFmt w:val="bullet"/>
      <w:lvlText w:val=""/>
      <w:lvlJc w:val="left"/>
      <w:pPr>
        <w:tabs>
          <w:tab w:val="num" w:pos="2160"/>
        </w:tabs>
        <w:ind w:left="2160" w:hanging="360"/>
      </w:pPr>
      <w:rPr>
        <w:rFonts w:ascii="Wingdings" w:hAnsi="Wingdings" w:hint="default"/>
      </w:rPr>
    </w:lvl>
    <w:lvl w:ilvl="3" w:tplc="9E76AD4C" w:tentative="1">
      <w:start w:val="1"/>
      <w:numFmt w:val="bullet"/>
      <w:lvlText w:val=""/>
      <w:lvlJc w:val="left"/>
      <w:pPr>
        <w:tabs>
          <w:tab w:val="num" w:pos="2880"/>
        </w:tabs>
        <w:ind w:left="2880" w:hanging="360"/>
      </w:pPr>
      <w:rPr>
        <w:rFonts w:ascii="Wingdings" w:hAnsi="Wingdings" w:hint="default"/>
      </w:rPr>
    </w:lvl>
    <w:lvl w:ilvl="4" w:tplc="DE445504" w:tentative="1">
      <w:start w:val="1"/>
      <w:numFmt w:val="bullet"/>
      <w:lvlText w:val=""/>
      <w:lvlJc w:val="left"/>
      <w:pPr>
        <w:tabs>
          <w:tab w:val="num" w:pos="3600"/>
        </w:tabs>
        <w:ind w:left="3600" w:hanging="360"/>
      </w:pPr>
      <w:rPr>
        <w:rFonts w:ascii="Wingdings" w:hAnsi="Wingdings" w:hint="default"/>
      </w:rPr>
    </w:lvl>
    <w:lvl w:ilvl="5" w:tplc="D3E8067C" w:tentative="1">
      <w:start w:val="1"/>
      <w:numFmt w:val="bullet"/>
      <w:lvlText w:val=""/>
      <w:lvlJc w:val="left"/>
      <w:pPr>
        <w:tabs>
          <w:tab w:val="num" w:pos="4320"/>
        </w:tabs>
        <w:ind w:left="4320" w:hanging="360"/>
      </w:pPr>
      <w:rPr>
        <w:rFonts w:ascii="Wingdings" w:hAnsi="Wingdings" w:hint="default"/>
      </w:rPr>
    </w:lvl>
    <w:lvl w:ilvl="6" w:tplc="093CB402" w:tentative="1">
      <w:start w:val="1"/>
      <w:numFmt w:val="bullet"/>
      <w:lvlText w:val=""/>
      <w:lvlJc w:val="left"/>
      <w:pPr>
        <w:tabs>
          <w:tab w:val="num" w:pos="5040"/>
        </w:tabs>
        <w:ind w:left="5040" w:hanging="360"/>
      </w:pPr>
      <w:rPr>
        <w:rFonts w:ascii="Wingdings" w:hAnsi="Wingdings" w:hint="default"/>
      </w:rPr>
    </w:lvl>
    <w:lvl w:ilvl="7" w:tplc="438E29EE" w:tentative="1">
      <w:start w:val="1"/>
      <w:numFmt w:val="bullet"/>
      <w:lvlText w:val=""/>
      <w:lvlJc w:val="left"/>
      <w:pPr>
        <w:tabs>
          <w:tab w:val="num" w:pos="5760"/>
        </w:tabs>
        <w:ind w:left="5760" w:hanging="360"/>
      </w:pPr>
      <w:rPr>
        <w:rFonts w:ascii="Wingdings" w:hAnsi="Wingdings" w:hint="default"/>
      </w:rPr>
    </w:lvl>
    <w:lvl w:ilvl="8" w:tplc="F54C309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800254"/>
    <w:multiLevelType w:val="hybridMultilevel"/>
    <w:tmpl w:val="6EECDA52"/>
    <w:lvl w:ilvl="0" w:tplc="325087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EC2BC3"/>
    <w:multiLevelType w:val="multilevel"/>
    <w:tmpl w:val="33EC2BC3"/>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D3F67FE"/>
    <w:multiLevelType w:val="multilevel"/>
    <w:tmpl w:val="3D3F67F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1FE0032"/>
    <w:multiLevelType w:val="hybridMultilevel"/>
    <w:tmpl w:val="83B2B832"/>
    <w:lvl w:ilvl="0" w:tplc="A0CE6C4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7A47B3"/>
    <w:multiLevelType w:val="multilevel"/>
    <w:tmpl w:val="D6DEAB50"/>
    <w:lvl w:ilvl="0">
      <w:start w:val="14"/>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451F0131"/>
    <w:multiLevelType w:val="hybridMultilevel"/>
    <w:tmpl w:val="2EC8FC66"/>
    <w:lvl w:ilvl="0" w:tplc="184457D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180E1F"/>
    <w:multiLevelType w:val="hybridMultilevel"/>
    <w:tmpl w:val="03729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161CB1"/>
    <w:multiLevelType w:val="hybridMultilevel"/>
    <w:tmpl w:val="C77EB7D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66C42B30"/>
    <w:multiLevelType w:val="hybridMultilevel"/>
    <w:tmpl w:val="2C9831C2"/>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67365463"/>
    <w:multiLevelType w:val="hybridMultilevel"/>
    <w:tmpl w:val="BEB0128E"/>
    <w:lvl w:ilvl="0" w:tplc="F83E08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43B5BF2"/>
    <w:multiLevelType w:val="hybridMultilevel"/>
    <w:tmpl w:val="2C065F64"/>
    <w:lvl w:ilvl="0" w:tplc="C4B6FA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EC11944"/>
    <w:multiLevelType w:val="hybridMultilevel"/>
    <w:tmpl w:val="70CA5110"/>
    <w:lvl w:ilvl="0" w:tplc="CABE69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3"/>
  </w:num>
  <w:num w:numId="4">
    <w:abstractNumId w:val="8"/>
  </w:num>
  <w:num w:numId="5">
    <w:abstractNumId w:val="9"/>
  </w:num>
  <w:num w:numId="6">
    <w:abstractNumId w:val="0"/>
  </w:num>
  <w:num w:numId="7">
    <w:abstractNumId w:val="10"/>
  </w:num>
  <w:num w:numId="8">
    <w:abstractNumId w:val="17"/>
  </w:num>
  <w:num w:numId="9">
    <w:abstractNumId w:val="11"/>
  </w:num>
  <w:num w:numId="10">
    <w:abstractNumId w:val="12"/>
  </w:num>
  <w:num w:numId="11">
    <w:abstractNumId w:val="2"/>
  </w:num>
  <w:num w:numId="12">
    <w:abstractNumId w:val="13"/>
  </w:num>
  <w:num w:numId="13">
    <w:abstractNumId w:val="6"/>
  </w:num>
  <w:num w:numId="14">
    <w:abstractNumId w:val="15"/>
  </w:num>
  <w:num w:numId="15">
    <w:abstractNumId w:val="4"/>
  </w:num>
  <w:num w:numId="16">
    <w:abstractNumId w:val="14"/>
  </w:num>
  <w:num w:numId="17">
    <w:abstractNumId w:val="16"/>
  </w:num>
  <w:num w:numId="18">
    <w:abstractNumId w:val="18"/>
  </w:num>
  <w:num w:numId="1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樊钧">
    <w15:presenceInfo w15:providerId="None" w15:userId="樊钧"/>
  </w15:person>
  <w15:person w15:author="jian su">
    <w15:presenceInfo w15:providerId="Windows Live" w15:userId="84866349643ad4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7F7"/>
    <w:rsid w:val="0001729E"/>
    <w:rsid w:val="00030DCB"/>
    <w:rsid w:val="00033A80"/>
    <w:rsid w:val="00075695"/>
    <w:rsid w:val="00093544"/>
    <w:rsid w:val="000B657F"/>
    <w:rsid w:val="000D410B"/>
    <w:rsid w:val="00103D30"/>
    <w:rsid w:val="00112FCF"/>
    <w:rsid w:val="00124647"/>
    <w:rsid w:val="00125DB1"/>
    <w:rsid w:val="00135028"/>
    <w:rsid w:val="001640EC"/>
    <w:rsid w:val="00167832"/>
    <w:rsid w:val="0017296F"/>
    <w:rsid w:val="00182767"/>
    <w:rsid w:val="001863FC"/>
    <w:rsid w:val="001B62BA"/>
    <w:rsid w:val="002014F1"/>
    <w:rsid w:val="00214290"/>
    <w:rsid w:val="00215F60"/>
    <w:rsid w:val="0022256B"/>
    <w:rsid w:val="00235478"/>
    <w:rsid w:val="00237D35"/>
    <w:rsid w:val="00245927"/>
    <w:rsid w:val="00245C60"/>
    <w:rsid w:val="00286216"/>
    <w:rsid w:val="00292276"/>
    <w:rsid w:val="002A5B0E"/>
    <w:rsid w:val="002C5726"/>
    <w:rsid w:val="002D25B8"/>
    <w:rsid w:val="002E438E"/>
    <w:rsid w:val="003109C9"/>
    <w:rsid w:val="00341673"/>
    <w:rsid w:val="00342BB9"/>
    <w:rsid w:val="00351C85"/>
    <w:rsid w:val="003647F0"/>
    <w:rsid w:val="003815E8"/>
    <w:rsid w:val="003B1F10"/>
    <w:rsid w:val="003E5D4E"/>
    <w:rsid w:val="003F60DB"/>
    <w:rsid w:val="0040432D"/>
    <w:rsid w:val="00404B8D"/>
    <w:rsid w:val="00406CB7"/>
    <w:rsid w:val="00443C51"/>
    <w:rsid w:val="0044620B"/>
    <w:rsid w:val="004617D9"/>
    <w:rsid w:val="00461C51"/>
    <w:rsid w:val="0047084C"/>
    <w:rsid w:val="00472115"/>
    <w:rsid w:val="0049337D"/>
    <w:rsid w:val="004A6F67"/>
    <w:rsid w:val="004F0EB9"/>
    <w:rsid w:val="00502458"/>
    <w:rsid w:val="0051154D"/>
    <w:rsid w:val="00531EEF"/>
    <w:rsid w:val="005B4E95"/>
    <w:rsid w:val="005D5404"/>
    <w:rsid w:val="00613BE7"/>
    <w:rsid w:val="00637A3B"/>
    <w:rsid w:val="00640C0F"/>
    <w:rsid w:val="00697B3A"/>
    <w:rsid w:val="006C404E"/>
    <w:rsid w:val="006C6AA5"/>
    <w:rsid w:val="006D7C89"/>
    <w:rsid w:val="00712AF0"/>
    <w:rsid w:val="00720363"/>
    <w:rsid w:val="00742473"/>
    <w:rsid w:val="00745DC4"/>
    <w:rsid w:val="007468E2"/>
    <w:rsid w:val="007B68E1"/>
    <w:rsid w:val="007C0824"/>
    <w:rsid w:val="00801330"/>
    <w:rsid w:val="00804C5F"/>
    <w:rsid w:val="0082258C"/>
    <w:rsid w:val="00835277"/>
    <w:rsid w:val="00841CCF"/>
    <w:rsid w:val="00863803"/>
    <w:rsid w:val="008912AF"/>
    <w:rsid w:val="008B1F22"/>
    <w:rsid w:val="008F7DB8"/>
    <w:rsid w:val="00916FBA"/>
    <w:rsid w:val="00940CC9"/>
    <w:rsid w:val="00996F24"/>
    <w:rsid w:val="00997981"/>
    <w:rsid w:val="009A4E8E"/>
    <w:rsid w:val="009C1CA3"/>
    <w:rsid w:val="009D2874"/>
    <w:rsid w:val="009E2E30"/>
    <w:rsid w:val="009F15E8"/>
    <w:rsid w:val="00A2762B"/>
    <w:rsid w:val="00A61A06"/>
    <w:rsid w:val="00A74F39"/>
    <w:rsid w:val="00A77CE6"/>
    <w:rsid w:val="00A9468F"/>
    <w:rsid w:val="00AA3C73"/>
    <w:rsid w:val="00AA3EF8"/>
    <w:rsid w:val="00AD58D6"/>
    <w:rsid w:val="00B0177B"/>
    <w:rsid w:val="00B07AFF"/>
    <w:rsid w:val="00B1271A"/>
    <w:rsid w:val="00B44B47"/>
    <w:rsid w:val="00B54C72"/>
    <w:rsid w:val="00B804E7"/>
    <w:rsid w:val="00B91CEE"/>
    <w:rsid w:val="00BB4E98"/>
    <w:rsid w:val="00BC3445"/>
    <w:rsid w:val="00BD54B2"/>
    <w:rsid w:val="00BD7FA7"/>
    <w:rsid w:val="00C02DC2"/>
    <w:rsid w:val="00C40CBF"/>
    <w:rsid w:val="00C44604"/>
    <w:rsid w:val="00C447F7"/>
    <w:rsid w:val="00C551A0"/>
    <w:rsid w:val="00C70C49"/>
    <w:rsid w:val="00C727CC"/>
    <w:rsid w:val="00C742C6"/>
    <w:rsid w:val="00C80F61"/>
    <w:rsid w:val="00CB1A1D"/>
    <w:rsid w:val="00CB326E"/>
    <w:rsid w:val="00CC215B"/>
    <w:rsid w:val="00D70B47"/>
    <w:rsid w:val="00D722DA"/>
    <w:rsid w:val="00D80EB3"/>
    <w:rsid w:val="00D924EE"/>
    <w:rsid w:val="00DA1FA9"/>
    <w:rsid w:val="00DA4394"/>
    <w:rsid w:val="00DB0216"/>
    <w:rsid w:val="00DB1DFF"/>
    <w:rsid w:val="00DE1806"/>
    <w:rsid w:val="00DF2C3C"/>
    <w:rsid w:val="00E1253E"/>
    <w:rsid w:val="00E20E71"/>
    <w:rsid w:val="00E26B78"/>
    <w:rsid w:val="00E407F8"/>
    <w:rsid w:val="00E416A3"/>
    <w:rsid w:val="00E41F7B"/>
    <w:rsid w:val="00E548C2"/>
    <w:rsid w:val="00E7345A"/>
    <w:rsid w:val="00E95069"/>
    <w:rsid w:val="00EE4656"/>
    <w:rsid w:val="00EF6DD5"/>
    <w:rsid w:val="00F22A71"/>
    <w:rsid w:val="00F87D84"/>
    <w:rsid w:val="00F9749E"/>
    <w:rsid w:val="00FC3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D06DD"/>
  <w15:chartTrackingRefBased/>
  <w15:docId w15:val="{6C204A57-1E94-43C9-A7BF-1A72AD21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84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37D3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C447F7"/>
    <w:rPr>
      <w:sz w:val="21"/>
      <w:szCs w:val="21"/>
    </w:rPr>
  </w:style>
  <w:style w:type="character" w:customStyle="1" w:styleId="HTML">
    <w:name w:val="HTML 预设格式 字符"/>
    <w:link w:val="HTML0"/>
    <w:uiPriority w:val="99"/>
    <w:rsid w:val="00C447F7"/>
    <w:rPr>
      <w:rFonts w:ascii="宋体" w:hAnsi="宋体" w:cs="宋体"/>
      <w:sz w:val="24"/>
      <w:szCs w:val="24"/>
    </w:rPr>
  </w:style>
  <w:style w:type="character" w:customStyle="1" w:styleId="apple-converted-space">
    <w:name w:val="apple-converted-space"/>
    <w:rsid w:val="00C447F7"/>
  </w:style>
  <w:style w:type="character" w:customStyle="1" w:styleId="a4">
    <w:name w:val="批注文字 字符"/>
    <w:rsid w:val="00C447F7"/>
    <w:rPr>
      <w:kern w:val="2"/>
      <w:sz w:val="21"/>
      <w:szCs w:val="24"/>
    </w:rPr>
  </w:style>
  <w:style w:type="character" w:customStyle="1" w:styleId="a5">
    <w:name w:val="批注主题 字符"/>
    <w:link w:val="a6"/>
    <w:rsid w:val="00C447F7"/>
    <w:rPr>
      <w:b/>
      <w:bCs/>
      <w:szCs w:val="24"/>
    </w:rPr>
  </w:style>
  <w:style w:type="paragraph" w:styleId="a7">
    <w:name w:val="annotation text"/>
    <w:basedOn w:val="a"/>
    <w:link w:val="11"/>
    <w:unhideWhenUsed/>
    <w:rsid w:val="00C447F7"/>
    <w:pPr>
      <w:jc w:val="left"/>
    </w:pPr>
  </w:style>
  <w:style w:type="character" w:customStyle="1" w:styleId="11">
    <w:name w:val="批注文字 字符1"/>
    <w:basedOn w:val="a0"/>
    <w:link w:val="a7"/>
    <w:uiPriority w:val="99"/>
    <w:semiHidden/>
    <w:rsid w:val="00C447F7"/>
    <w:rPr>
      <w:rFonts w:ascii="Times New Roman" w:eastAsia="宋体" w:hAnsi="Times New Roman" w:cs="Times New Roman"/>
      <w:szCs w:val="24"/>
    </w:rPr>
  </w:style>
  <w:style w:type="paragraph" w:styleId="a6">
    <w:name w:val="annotation subject"/>
    <w:basedOn w:val="a7"/>
    <w:next w:val="a7"/>
    <w:link w:val="a5"/>
    <w:rsid w:val="00C447F7"/>
    <w:rPr>
      <w:rFonts w:asciiTheme="minorHAnsi" w:eastAsiaTheme="minorEastAsia" w:hAnsiTheme="minorHAnsi" w:cstheme="minorBidi"/>
      <w:b/>
      <w:bCs/>
    </w:rPr>
  </w:style>
  <w:style w:type="character" w:customStyle="1" w:styleId="Char">
    <w:name w:val="批注主题 Char"/>
    <w:basedOn w:val="11"/>
    <w:uiPriority w:val="99"/>
    <w:semiHidden/>
    <w:rsid w:val="00C447F7"/>
    <w:rPr>
      <w:rFonts w:ascii="Times New Roman" w:eastAsia="宋体" w:hAnsi="Times New Roman" w:cs="Times New Roman"/>
      <w:b/>
      <w:bCs/>
      <w:szCs w:val="24"/>
    </w:rPr>
  </w:style>
  <w:style w:type="paragraph" w:styleId="HTML0">
    <w:name w:val="HTML Preformatted"/>
    <w:basedOn w:val="a"/>
    <w:link w:val="HTML"/>
    <w:uiPriority w:val="99"/>
    <w:unhideWhenUsed/>
    <w:rsid w:val="00C44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rPr>
  </w:style>
  <w:style w:type="character" w:customStyle="1" w:styleId="HTMLChar">
    <w:name w:val="HTML 预设格式 Char"/>
    <w:basedOn w:val="a0"/>
    <w:uiPriority w:val="99"/>
    <w:semiHidden/>
    <w:rsid w:val="00C447F7"/>
    <w:rPr>
      <w:rFonts w:ascii="Courier New" w:eastAsia="宋体" w:hAnsi="Courier New" w:cs="Courier New"/>
      <w:sz w:val="20"/>
      <w:szCs w:val="20"/>
    </w:rPr>
  </w:style>
  <w:style w:type="paragraph" w:styleId="a8">
    <w:name w:val="Normal (Web)"/>
    <w:basedOn w:val="a"/>
    <w:unhideWhenUsed/>
    <w:rsid w:val="00C447F7"/>
    <w:pPr>
      <w:widowControl/>
      <w:spacing w:before="100" w:beforeAutospacing="1" w:after="100" w:afterAutospacing="1"/>
      <w:jc w:val="left"/>
    </w:pPr>
    <w:rPr>
      <w:rFonts w:ascii="宋体" w:hAnsi="宋体" w:cs="宋体"/>
      <w:kern w:val="0"/>
      <w:sz w:val="24"/>
    </w:rPr>
  </w:style>
  <w:style w:type="paragraph" w:styleId="a9">
    <w:name w:val="footer"/>
    <w:basedOn w:val="a"/>
    <w:link w:val="aa"/>
    <w:uiPriority w:val="99"/>
    <w:rsid w:val="00C447F7"/>
    <w:pPr>
      <w:tabs>
        <w:tab w:val="center" w:pos="4153"/>
        <w:tab w:val="right" w:pos="8306"/>
      </w:tabs>
      <w:snapToGrid w:val="0"/>
      <w:jc w:val="left"/>
    </w:pPr>
    <w:rPr>
      <w:sz w:val="18"/>
      <w:szCs w:val="18"/>
    </w:rPr>
  </w:style>
  <w:style w:type="character" w:customStyle="1" w:styleId="aa">
    <w:name w:val="页脚 字符"/>
    <w:basedOn w:val="a0"/>
    <w:link w:val="a9"/>
    <w:uiPriority w:val="99"/>
    <w:rsid w:val="00C447F7"/>
    <w:rPr>
      <w:rFonts w:ascii="Times New Roman" w:eastAsia="宋体" w:hAnsi="Times New Roman" w:cs="Times New Roman"/>
      <w:sz w:val="18"/>
      <w:szCs w:val="18"/>
    </w:rPr>
  </w:style>
  <w:style w:type="paragraph" w:styleId="ab">
    <w:name w:val="header"/>
    <w:basedOn w:val="a"/>
    <w:link w:val="ac"/>
    <w:rsid w:val="00C447F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C447F7"/>
    <w:rPr>
      <w:rFonts w:ascii="Times New Roman" w:eastAsia="宋体" w:hAnsi="Times New Roman" w:cs="Times New Roman"/>
      <w:sz w:val="18"/>
      <w:szCs w:val="18"/>
    </w:rPr>
  </w:style>
  <w:style w:type="paragraph" w:styleId="ad">
    <w:name w:val="Balloon Text"/>
    <w:basedOn w:val="a"/>
    <w:link w:val="ae"/>
    <w:semiHidden/>
    <w:rsid w:val="00C447F7"/>
    <w:rPr>
      <w:sz w:val="18"/>
      <w:szCs w:val="18"/>
    </w:rPr>
  </w:style>
  <w:style w:type="character" w:customStyle="1" w:styleId="ae">
    <w:name w:val="批注框文本 字符"/>
    <w:basedOn w:val="a0"/>
    <w:link w:val="ad"/>
    <w:semiHidden/>
    <w:rsid w:val="00C447F7"/>
    <w:rPr>
      <w:rFonts w:ascii="Times New Roman" w:eastAsia="宋体" w:hAnsi="Times New Roman" w:cs="Times New Roman"/>
      <w:sz w:val="18"/>
      <w:szCs w:val="18"/>
    </w:rPr>
  </w:style>
  <w:style w:type="paragraph" w:styleId="af">
    <w:name w:val="List Paragraph"/>
    <w:basedOn w:val="a"/>
    <w:uiPriority w:val="34"/>
    <w:qFormat/>
    <w:rsid w:val="00C447F7"/>
    <w:pPr>
      <w:ind w:firstLineChars="200" w:firstLine="420"/>
    </w:pPr>
  </w:style>
  <w:style w:type="paragraph" w:customStyle="1" w:styleId="af0">
    <w:name w:val="源程序"/>
    <w:basedOn w:val="a"/>
    <w:rsid w:val="00C447F7"/>
    <w:pPr>
      <w:keepLines/>
      <w:widowControl/>
      <w:pBdr>
        <w:top w:val="single" w:sz="12" w:space="1" w:color="auto"/>
        <w:bottom w:val="single" w:sz="12" w:space="1" w:color="auto"/>
      </w:pBdr>
      <w:tabs>
        <w:tab w:val="left" w:pos="832"/>
        <w:tab w:val="left" w:pos="1248"/>
        <w:tab w:val="left" w:pos="1664"/>
        <w:tab w:val="left" w:pos="2080"/>
      </w:tabs>
      <w:suppressAutoHyphens/>
      <w:kinsoku w:val="0"/>
      <w:autoSpaceDE w:val="0"/>
      <w:autoSpaceDN w:val="0"/>
      <w:adjustRightInd w:val="0"/>
      <w:snapToGrid w:val="0"/>
      <w:ind w:leftChars="200" w:left="416" w:rightChars="200" w:right="416"/>
      <w:jc w:val="left"/>
    </w:pPr>
    <w:rPr>
      <w:rFonts w:ascii="Courier New" w:hAnsi="Courier New" w:cs="Courier New"/>
      <w:snapToGrid w:val="0"/>
      <w:kern w:val="0"/>
      <w:sz w:val="18"/>
      <w:szCs w:val="18"/>
      <w:lang w:val="fr-FR"/>
    </w:rPr>
  </w:style>
  <w:style w:type="paragraph" w:styleId="af1">
    <w:name w:val="Revision"/>
    <w:uiPriority w:val="99"/>
    <w:semiHidden/>
    <w:rsid w:val="00C447F7"/>
    <w:rPr>
      <w:rFonts w:ascii="Times New Roman" w:eastAsia="宋体" w:hAnsi="Times New Roman" w:cs="Times New Roman"/>
      <w:szCs w:val="24"/>
    </w:rPr>
  </w:style>
  <w:style w:type="table" w:styleId="af2">
    <w:name w:val="Table Grid"/>
    <w:basedOn w:val="a1"/>
    <w:rsid w:val="00C447F7"/>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rsid w:val="00C447F7"/>
    <w:rPr>
      <w:color w:val="0563C1"/>
      <w:u w:val="single"/>
    </w:rPr>
  </w:style>
  <w:style w:type="character" w:customStyle="1" w:styleId="12">
    <w:name w:val="未处理的提及1"/>
    <w:uiPriority w:val="99"/>
    <w:semiHidden/>
    <w:unhideWhenUsed/>
    <w:rsid w:val="00C447F7"/>
    <w:rPr>
      <w:color w:val="605E5C"/>
      <w:shd w:val="clear" w:color="auto" w:fill="E1DFDD"/>
    </w:rPr>
  </w:style>
  <w:style w:type="character" w:customStyle="1" w:styleId="10">
    <w:name w:val="标题 1 字符"/>
    <w:basedOn w:val="a0"/>
    <w:link w:val="1"/>
    <w:uiPriority w:val="9"/>
    <w:rsid w:val="00237D35"/>
    <w:rPr>
      <w:rFonts w:ascii="Times New Roman" w:eastAsia="宋体" w:hAnsi="Times New Roman" w:cs="Times New Roman"/>
      <w:b/>
      <w:bCs/>
      <w:kern w:val="44"/>
      <w:sz w:val="44"/>
      <w:szCs w:val="44"/>
    </w:rPr>
  </w:style>
  <w:style w:type="paragraph" w:customStyle="1" w:styleId="af4">
    <w:name w:val="[本文]思考题"/>
    <w:basedOn w:val="a"/>
    <w:rsid w:val="00472115"/>
    <w:pPr>
      <w:ind w:firstLineChars="200" w:firstLine="422"/>
    </w:pPr>
    <w:rPr>
      <w:rFonts w:ascii="仿宋_GB2312"/>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00311">
      <w:bodyDiv w:val="1"/>
      <w:marLeft w:val="0"/>
      <w:marRight w:val="0"/>
      <w:marTop w:val="0"/>
      <w:marBottom w:val="0"/>
      <w:divBdr>
        <w:top w:val="none" w:sz="0" w:space="0" w:color="auto"/>
        <w:left w:val="none" w:sz="0" w:space="0" w:color="auto"/>
        <w:bottom w:val="none" w:sz="0" w:space="0" w:color="auto"/>
        <w:right w:val="none" w:sz="0" w:space="0" w:color="auto"/>
      </w:divBdr>
      <w:divsChild>
        <w:div w:id="238173069">
          <w:marLeft w:val="0"/>
          <w:marRight w:val="0"/>
          <w:marTop w:val="86"/>
          <w:marBottom w:val="0"/>
          <w:divBdr>
            <w:top w:val="none" w:sz="0" w:space="0" w:color="auto"/>
            <w:left w:val="none" w:sz="0" w:space="0" w:color="auto"/>
            <w:bottom w:val="none" w:sz="0" w:space="0" w:color="auto"/>
            <w:right w:val="none" w:sz="0" w:space="0" w:color="auto"/>
          </w:divBdr>
        </w:div>
      </w:divsChild>
    </w:div>
    <w:div w:id="914164649">
      <w:bodyDiv w:val="1"/>
      <w:marLeft w:val="0"/>
      <w:marRight w:val="0"/>
      <w:marTop w:val="0"/>
      <w:marBottom w:val="0"/>
      <w:divBdr>
        <w:top w:val="none" w:sz="0" w:space="0" w:color="auto"/>
        <w:left w:val="none" w:sz="0" w:space="0" w:color="auto"/>
        <w:bottom w:val="none" w:sz="0" w:space="0" w:color="auto"/>
        <w:right w:val="none" w:sz="0" w:space="0" w:color="auto"/>
      </w:divBdr>
      <w:divsChild>
        <w:div w:id="1825506225">
          <w:marLeft w:val="547"/>
          <w:marRight w:val="0"/>
          <w:marTop w:val="115"/>
          <w:marBottom w:val="0"/>
          <w:divBdr>
            <w:top w:val="none" w:sz="0" w:space="0" w:color="auto"/>
            <w:left w:val="none" w:sz="0" w:space="0" w:color="auto"/>
            <w:bottom w:val="none" w:sz="0" w:space="0" w:color="auto"/>
            <w:right w:val="none" w:sz="0" w:space="0" w:color="auto"/>
          </w:divBdr>
        </w:div>
        <w:div w:id="359745403">
          <w:marLeft w:val="547"/>
          <w:marRight w:val="0"/>
          <w:marTop w:val="115"/>
          <w:marBottom w:val="0"/>
          <w:divBdr>
            <w:top w:val="none" w:sz="0" w:space="0" w:color="auto"/>
            <w:left w:val="none" w:sz="0" w:space="0" w:color="auto"/>
            <w:bottom w:val="none" w:sz="0" w:space="0" w:color="auto"/>
            <w:right w:val="none" w:sz="0" w:space="0" w:color="auto"/>
          </w:divBdr>
        </w:div>
        <w:div w:id="1308321340">
          <w:marLeft w:val="547"/>
          <w:marRight w:val="0"/>
          <w:marTop w:val="115"/>
          <w:marBottom w:val="0"/>
          <w:divBdr>
            <w:top w:val="none" w:sz="0" w:space="0" w:color="auto"/>
            <w:left w:val="none" w:sz="0" w:space="0" w:color="auto"/>
            <w:bottom w:val="none" w:sz="0" w:space="0" w:color="auto"/>
            <w:right w:val="none" w:sz="0" w:space="0" w:color="auto"/>
          </w:divBdr>
        </w:div>
      </w:divsChild>
    </w:div>
    <w:div w:id="937055401">
      <w:bodyDiv w:val="1"/>
      <w:marLeft w:val="0"/>
      <w:marRight w:val="0"/>
      <w:marTop w:val="0"/>
      <w:marBottom w:val="0"/>
      <w:divBdr>
        <w:top w:val="none" w:sz="0" w:space="0" w:color="auto"/>
        <w:left w:val="none" w:sz="0" w:space="0" w:color="auto"/>
        <w:bottom w:val="none" w:sz="0" w:space="0" w:color="auto"/>
        <w:right w:val="none" w:sz="0" w:space="0" w:color="auto"/>
      </w:divBdr>
      <w:divsChild>
        <w:div w:id="26950976">
          <w:marLeft w:val="547"/>
          <w:marRight w:val="0"/>
          <w:marTop w:val="154"/>
          <w:marBottom w:val="0"/>
          <w:divBdr>
            <w:top w:val="none" w:sz="0" w:space="0" w:color="auto"/>
            <w:left w:val="none" w:sz="0" w:space="0" w:color="auto"/>
            <w:bottom w:val="none" w:sz="0" w:space="0" w:color="auto"/>
            <w:right w:val="none" w:sz="0" w:space="0" w:color="auto"/>
          </w:divBdr>
        </w:div>
        <w:div w:id="288246680">
          <w:marLeft w:val="1166"/>
          <w:marRight w:val="0"/>
          <w:marTop w:val="154"/>
          <w:marBottom w:val="0"/>
          <w:divBdr>
            <w:top w:val="none" w:sz="0" w:space="0" w:color="auto"/>
            <w:left w:val="none" w:sz="0" w:space="0" w:color="auto"/>
            <w:bottom w:val="none" w:sz="0" w:space="0" w:color="auto"/>
            <w:right w:val="none" w:sz="0" w:space="0" w:color="auto"/>
          </w:divBdr>
        </w:div>
        <w:div w:id="1760177802">
          <w:marLeft w:val="1166"/>
          <w:marRight w:val="0"/>
          <w:marTop w:val="154"/>
          <w:marBottom w:val="0"/>
          <w:divBdr>
            <w:top w:val="none" w:sz="0" w:space="0" w:color="auto"/>
            <w:left w:val="none" w:sz="0" w:space="0" w:color="auto"/>
            <w:bottom w:val="none" w:sz="0" w:space="0" w:color="auto"/>
            <w:right w:val="none" w:sz="0" w:space="0" w:color="auto"/>
          </w:divBdr>
        </w:div>
        <w:div w:id="1869836381">
          <w:marLeft w:val="1166"/>
          <w:marRight w:val="0"/>
          <w:marTop w:val="154"/>
          <w:marBottom w:val="0"/>
          <w:divBdr>
            <w:top w:val="none" w:sz="0" w:space="0" w:color="auto"/>
            <w:left w:val="none" w:sz="0" w:space="0" w:color="auto"/>
            <w:bottom w:val="none" w:sz="0" w:space="0" w:color="auto"/>
            <w:right w:val="none" w:sz="0" w:space="0" w:color="auto"/>
          </w:divBdr>
        </w:div>
        <w:div w:id="671836873">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05EB369D044E11A0A50973FA158B25"/>
        <w:category>
          <w:name w:val="常规"/>
          <w:gallery w:val="placeholder"/>
        </w:category>
        <w:types>
          <w:type w:val="bbPlcHdr"/>
        </w:types>
        <w:behaviors>
          <w:behavior w:val="content"/>
        </w:behaviors>
        <w:guid w:val="{C0E38F2D-17D5-4494-BB4D-663189FAB08E}"/>
      </w:docPartPr>
      <w:docPartBody>
        <w:p w:rsidR="00F6151A" w:rsidRDefault="00DF2DBF" w:rsidP="00DF2DBF">
          <w:pPr>
            <w:pStyle w:val="0005EB369D044E11A0A50973FA158B25"/>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Calibri"/>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DBF"/>
    <w:rsid w:val="00027208"/>
    <w:rsid w:val="00053699"/>
    <w:rsid w:val="000A6AA0"/>
    <w:rsid w:val="00642644"/>
    <w:rsid w:val="00814C8E"/>
    <w:rsid w:val="00835C91"/>
    <w:rsid w:val="008868B8"/>
    <w:rsid w:val="008D2750"/>
    <w:rsid w:val="008F3F1D"/>
    <w:rsid w:val="00DF2DBF"/>
    <w:rsid w:val="00F61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5EB369D044E11A0A50973FA158B25">
    <w:name w:val="0005EB369D044E11A0A50973FA158B25"/>
    <w:rsid w:val="00DF2DB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199AA-93EB-406A-98CA-035D7BE72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11</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樊钧</dc:creator>
  <cp:keywords/>
  <dc:description/>
  <cp:lastModifiedBy>李 荣曦</cp:lastModifiedBy>
  <cp:revision>25</cp:revision>
  <dcterms:created xsi:type="dcterms:W3CDTF">2021-06-16T08:33:00Z</dcterms:created>
  <dcterms:modified xsi:type="dcterms:W3CDTF">2022-01-09T15:50:00Z</dcterms:modified>
</cp:coreProperties>
</file>